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945C" w14:textId="77777777" w:rsidR="0026175C" w:rsidRDefault="00BD4692" w:rsidP="007C105C">
      <w:pPr>
        <w:spacing w:line="480" w:lineRule="auto"/>
      </w:pPr>
      <w:r>
        <w:tab/>
      </w:r>
    </w:p>
    <w:p w14:paraId="3F1805C6" w14:textId="77777777" w:rsidR="0026175C" w:rsidRDefault="0026175C" w:rsidP="007C105C">
      <w:pPr>
        <w:spacing w:line="480" w:lineRule="auto"/>
      </w:pPr>
    </w:p>
    <w:p w14:paraId="4C1AFBE4" w14:textId="77777777" w:rsidR="0026175C" w:rsidRDefault="0026175C" w:rsidP="007C105C">
      <w:pPr>
        <w:spacing w:line="480" w:lineRule="auto"/>
      </w:pPr>
    </w:p>
    <w:p w14:paraId="66EF3D30" w14:textId="77777777" w:rsidR="0026175C" w:rsidRDefault="0026175C" w:rsidP="007C105C">
      <w:pPr>
        <w:spacing w:line="480" w:lineRule="auto"/>
      </w:pPr>
    </w:p>
    <w:p w14:paraId="4292A92A" w14:textId="145815FD" w:rsidR="0026175C" w:rsidRPr="00DE03B2" w:rsidRDefault="0026175C" w:rsidP="0026175C">
      <w:pPr>
        <w:pStyle w:val="Header"/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DE03B2">
        <w:rPr>
          <w:rFonts w:ascii="Times New Roman" w:hAnsi="Times New Roman" w:cs="Times New Roman"/>
          <w:sz w:val="32"/>
          <w:szCs w:val="32"/>
        </w:rPr>
        <w:t>Digital Signal Processing: Filtering Quail Calls</w:t>
      </w:r>
    </w:p>
    <w:p w14:paraId="0F7095A4" w14:textId="77777777" w:rsidR="0026175C" w:rsidRPr="00DE03B2" w:rsidRDefault="0026175C" w:rsidP="0026175C">
      <w:pPr>
        <w:pStyle w:val="Header"/>
        <w:rPr>
          <w:rFonts w:ascii="Times New Roman" w:hAnsi="Times New Roman" w:cs="Times New Roman"/>
          <w:sz w:val="32"/>
          <w:szCs w:val="32"/>
        </w:rPr>
      </w:pPr>
    </w:p>
    <w:p w14:paraId="7D65649E" w14:textId="23832500" w:rsidR="0026175C" w:rsidRPr="00DE03B2" w:rsidRDefault="0026175C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</w:p>
    <w:p w14:paraId="549CE261" w14:textId="64E757FF" w:rsidR="0026175C" w:rsidRPr="00DE03B2" w:rsidRDefault="0026175C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DE03B2">
        <w:rPr>
          <w:rFonts w:ascii="Times New Roman" w:hAnsi="Times New Roman" w:cs="Times New Roman"/>
          <w:sz w:val="32"/>
          <w:szCs w:val="32"/>
        </w:rPr>
        <w:t>Fred Bolouri</w:t>
      </w:r>
    </w:p>
    <w:p w14:paraId="256E1641" w14:textId="0B2CA7F8" w:rsidR="00E041EB" w:rsidRPr="00DE03B2" w:rsidRDefault="00E041EB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DE03B2">
        <w:rPr>
          <w:rFonts w:ascii="Times New Roman" w:hAnsi="Times New Roman" w:cs="Times New Roman"/>
          <w:sz w:val="32"/>
          <w:szCs w:val="32"/>
        </w:rPr>
        <w:t>Brennae Stinson</w:t>
      </w:r>
    </w:p>
    <w:p w14:paraId="6D295ED6" w14:textId="35D201D4" w:rsidR="0026175C" w:rsidRPr="00DE03B2" w:rsidRDefault="0026175C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DE03B2">
        <w:rPr>
          <w:rFonts w:ascii="Times New Roman" w:hAnsi="Times New Roman" w:cs="Times New Roman"/>
          <w:sz w:val="32"/>
          <w:szCs w:val="32"/>
        </w:rPr>
        <w:t>Anindita Das</w:t>
      </w:r>
    </w:p>
    <w:p w14:paraId="0223D695" w14:textId="77777777" w:rsidR="00B00B72" w:rsidRPr="00DE03B2" w:rsidRDefault="00B00B72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</w:p>
    <w:p w14:paraId="74371D71" w14:textId="76B549F3" w:rsidR="00B00B72" w:rsidRPr="00DE03B2" w:rsidRDefault="00B00B72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DE03B2">
        <w:rPr>
          <w:rFonts w:ascii="Times New Roman" w:hAnsi="Times New Roman" w:cs="Times New Roman"/>
          <w:sz w:val="32"/>
          <w:szCs w:val="32"/>
        </w:rPr>
        <w:t>Texas Tech University</w:t>
      </w:r>
    </w:p>
    <w:p w14:paraId="0CCDB1C6" w14:textId="77777777" w:rsidR="00EB6DB0" w:rsidRPr="00DE03B2" w:rsidRDefault="00EB6DB0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</w:p>
    <w:p w14:paraId="3C65FC57" w14:textId="4C5EB9BD" w:rsidR="00EB6DB0" w:rsidRPr="00DE03B2" w:rsidRDefault="00EB6DB0" w:rsidP="0026175C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DE03B2">
        <w:rPr>
          <w:rFonts w:ascii="Times New Roman" w:hAnsi="Times New Roman" w:cs="Times New Roman"/>
          <w:sz w:val="32"/>
          <w:szCs w:val="32"/>
        </w:rPr>
        <w:t>October 2021</w:t>
      </w:r>
    </w:p>
    <w:p w14:paraId="672822AA" w14:textId="77777777" w:rsidR="0026175C" w:rsidRDefault="0026175C" w:rsidP="0026175C">
      <w:pPr>
        <w:pStyle w:val="Header"/>
      </w:pPr>
    </w:p>
    <w:p w14:paraId="79D8347A" w14:textId="09C6B565" w:rsidR="0026175C" w:rsidRDefault="0026175C" w:rsidP="007C105C">
      <w:pPr>
        <w:spacing w:line="480" w:lineRule="auto"/>
      </w:pPr>
    </w:p>
    <w:p w14:paraId="3078153D" w14:textId="77777777" w:rsidR="0026175C" w:rsidRDefault="0026175C" w:rsidP="007C105C">
      <w:pPr>
        <w:spacing w:line="480" w:lineRule="auto"/>
      </w:pPr>
    </w:p>
    <w:p w14:paraId="120408AA" w14:textId="77777777" w:rsidR="0026175C" w:rsidRDefault="0026175C" w:rsidP="007C105C">
      <w:pPr>
        <w:spacing w:line="480" w:lineRule="auto"/>
      </w:pPr>
    </w:p>
    <w:p w14:paraId="3AB16517" w14:textId="77777777" w:rsidR="0026175C" w:rsidRDefault="0026175C" w:rsidP="007C105C">
      <w:pPr>
        <w:spacing w:line="480" w:lineRule="auto"/>
      </w:pPr>
    </w:p>
    <w:p w14:paraId="4075179E" w14:textId="77777777" w:rsidR="0026175C" w:rsidRDefault="0026175C" w:rsidP="007C105C">
      <w:pPr>
        <w:spacing w:line="480" w:lineRule="auto"/>
      </w:pPr>
    </w:p>
    <w:p w14:paraId="17BFAD52" w14:textId="77777777" w:rsidR="0026175C" w:rsidRDefault="0026175C" w:rsidP="007C105C">
      <w:pPr>
        <w:spacing w:line="480" w:lineRule="auto"/>
      </w:pPr>
    </w:p>
    <w:p w14:paraId="66B3E08F" w14:textId="77777777" w:rsidR="0026175C" w:rsidRDefault="0026175C" w:rsidP="007C105C">
      <w:pPr>
        <w:spacing w:line="480" w:lineRule="auto"/>
      </w:pPr>
    </w:p>
    <w:p w14:paraId="41C0DE8F" w14:textId="5BF4F2C2" w:rsidR="00807A6A" w:rsidRDefault="00807A6A" w:rsidP="00807A6A"/>
    <w:p w14:paraId="4EFADDAF" w14:textId="77777777" w:rsidR="00DE03B2" w:rsidRDefault="00DE03B2" w:rsidP="00807A6A"/>
    <w:p w14:paraId="3F6F81ED" w14:textId="42A9F322" w:rsidR="00807A6A" w:rsidRPr="00060F4C" w:rsidRDefault="003A3F64" w:rsidP="00060F4C">
      <w:pPr>
        <w:ind w:left="2880" w:firstLine="720"/>
        <w:rPr>
          <w:rFonts w:ascii="Times New Roman" w:hAnsi="Times New Roman" w:cs="Times New Roman"/>
        </w:rPr>
      </w:pPr>
      <w:r w:rsidRPr="00826504">
        <w:rPr>
          <w:rFonts w:ascii="Times New Roman" w:hAnsi="Times New Roman" w:cs="Times New Roman"/>
        </w:rPr>
        <w:lastRenderedPageBreak/>
        <w:t>Table of Contents</w:t>
      </w:r>
      <w:r w:rsidR="00807A6A">
        <w:fldChar w:fldCharType="begin"/>
      </w:r>
      <w:r w:rsidR="00807A6A">
        <w:instrText xml:space="preserve"> TOC \o "1-2" \h \z </w:instrText>
      </w:r>
      <w:r w:rsidR="00807A6A">
        <w:fldChar w:fldCharType="separate"/>
      </w:r>
    </w:p>
    <w:p w14:paraId="33D8358B" w14:textId="54FC83FE" w:rsidR="00807A6A" w:rsidRDefault="00FD12D4" w:rsidP="00344375">
      <w:pPr>
        <w:pStyle w:val="TOC1"/>
      </w:pPr>
      <w:hyperlink r:id="rId10" w:anchor="_Toc332140174" w:history="1">
        <w:r w:rsidR="00807A6A">
          <w:rPr>
            <w:rStyle w:val="Hyperlink"/>
            <w:noProof/>
          </w:rPr>
          <w:t>1.  Introduction</w:t>
        </w:r>
        <w:r w:rsidR="00807A6A">
          <w:rPr>
            <w:rStyle w:val="Hyperlink"/>
            <w:noProof/>
            <w:webHidden/>
          </w:rPr>
          <w:tab/>
        </w:r>
        <w:r w:rsidR="00AF1B64">
          <w:rPr>
            <w:rStyle w:val="Hyperlink"/>
            <w:noProof/>
            <w:webHidden/>
          </w:rPr>
          <w:t>3</w:t>
        </w:r>
      </w:hyperlink>
    </w:p>
    <w:p w14:paraId="61F28B26" w14:textId="3A0AFADF" w:rsidR="00CD3B45" w:rsidRDefault="000A2258" w:rsidP="00344375">
      <w:pPr>
        <w:pStyle w:val="TOC1"/>
        <w:rPr>
          <w:rFonts w:ascii="Calibri" w:hAnsi="Calibri"/>
          <w:noProof/>
          <w:sz w:val="22"/>
          <w:szCs w:val="22"/>
        </w:rPr>
      </w:pPr>
      <w:r>
        <w:t xml:space="preserve">     </w:t>
      </w:r>
      <w:hyperlink r:id="rId11" w:anchor="_Toc332140174" w:history="1">
        <w:r>
          <w:rPr>
            <w:rStyle w:val="Hyperlink"/>
            <w:noProof/>
          </w:rPr>
          <w:t>Figure 1</w:t>
        </w:r>
        <w:r w:rsidR="00C06660">
          <w:rPr>
            <w:rStyle w:val="Hyperlink"/>
            <w:noProof/>
          </w:rPr>
          <w:t>: Clean and Noisy Signals in the Time Domain</w:t>
        </w:r>
        <w:r w:rsidR="00CD3B45">
          <w:rPr>
            <w:rStyle w:val="Hyperlink"/>
            <w:noProof/>
            <w:webHidden/>
          </w:rPr>
          <w:tab/>
        </w:r>
        <w:r w:rsidR="005E0DF6">
          <w:rPr>
            <w:rStyle w:val="Hyperlink"/>
            <w:noProof/>
            <w:webHidden/>
          </w:rPr>
          <w:t>4</w:t>
        </w:r>
      </w:hyperlink>
    </w:p>
    <w:p w14:paraId="6EF2C991" w14:textId="661DF16B" w:rsidR="00CD3B45" w:rsidRPr="005D3D9E" w:rsidRDefault="005D3D9E" w:rsidP="00344375">
      <w:pPr>
        <w:pStyle w:val="TOC1"/>
      </w:pPr>
      <w:r>
        <w:t xml:space="preserve">     </w:t>
      </w:r>
      <w:hyperlink r:id="rId12" w:anchor="_Toc332140174" w:history="1">
        <w:r>
          <w:rPr>
            <w:rStyle w:val="Hyperlink"/>
            <w:noProof/>
          </w:rPr>
          <w:t>Figure 2</w:t>
        </w:r>
        <w:r w:rsidR="00C06660">
          <w:rPr>
            <w:rStyle w:val="Hyperlink"/>
            <w:noProof/>
          </w:rPr>
          <w:t>: Spectrogram of Quail Call</w:t>
        </w:r>
        <w:r w:rsidR="0075267A">
          <w:rPr>
            <w:rStyle w:val="Hyperlink"/>
            <w:noProof/>
          </w:rPr>
          <w:t xml:space="preserve"> [</w:t>
        </w:r>
        <w:r w:rsidR="00DA45BC">
          <w:rPr>
            <w:rStyle w:val="Hyperlink"/>
            <w:noProof/>
          </w:rPr>
          <w:t>6].</w:t>
        </w:r>
        <w:r w:rsidR="00CD3B45"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4</w:t>
        </w:r>
      </w:hyperlink>
    </w:p>
    <w:p w14:paraId="6B922DC3" w14:textId="26A46566" w:rsidR="00CD3B45" w:rsidRDefault="005D3D9E" w:rsidP="00344375">
      <w:pPr>
        <w:pStyle w:val="TOC1"/>
      </w:pPr>
      <w:r>
        <w:t xml:space="preserve">     </w:t>
      </w:r>
      <w:hyperlink r:id="rId13" w:anchor="_Toc332140174" w:history="1">
        <w:r>
          <w:rPr>
            <w:rStyle w:val="Hyperlink"/>
            <w:noProof/>
          </w:rPr>
          <w:t>Figure 3</w:t>
        </w:r>
        <w:r w:rsidR="00C06660">
          <w:rPr>
            <w:rStyle w:val="Hyperlink"/>
            <w:noProof/>
          </w:rPr>
          <w:t>: FFT of Clean and Noisy Signals</w:t>
        </w:r>
        <w:r w:rsidR="00DA45BC">
          <w:rPr>
            <w:rStyle w:val="Hyperlink"/>
            <w:noProof/>
          </w:rPr>
          <w:t xml:space="preserve"> [</w:t>
        </w:r>
        <w:r w:rsidR="00CD3183">
          <w:rPr>
            <w:rStyle w:val="Hyperlink"/>
            <w:noProof/>
          </w:rPr>
          <w:t>2]</w:t>
        </w:r>
        <w:r w:rsidR="00CD3B45"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5</w:t>
        </w:r>
      </w:hyperlink>
    </w:p>
    <w:p w14:paraId="782989C2" w14:textId="364B12CC" w:rsidR="00055DD9" w:rsidRPr="00055DD9" w:rsidRDefault="00055DD9" w:rsidP="00344375">
      <w:pPr>
        <w:pStyle w:val="TOC1"/>
        <w:rPr>
          <w:rFonts w:ascii="Calibri" w:hAnsi="Calibri"/>
          <w:noProof/>
          <w:sz w:val="22"/>
          <w:szCs w:val="22"/>
        </w:rPr>
      </w:pPr>
      <w:r>
        <w:t xml:space="preserve">     </w:t>
      </w:r>
      <w:hyperlink r:id="rId14" w:anchor="_Toc332140174" w:history="1">
        <w:r>
          <w:rPr>
            <w:rStyle w:val="Hyperlink"/>
            <w:noProof/>
          </w:rPr>
          <w:t>Equation 1</w:t>
        </w:r>
        <w:r w:rsidR="007F7B13">
          <w:rPr>
            <w:rStyle w:val="Hyperlink"/>
            <w:noProof/>
          </w:rPr>
          <w:t>: Physical Frequency</w:t>
        </w:r>
        <w:r w:rsidR="009D7C1D">
          <w:rPr>
            <w:rStyle w:val="Hyperlink"/>
            <w:noProof/>
          </w:rPr>
          <w:t xml:space="preserve"> [1].</w:t>
        </w:r>
        <w:r>
          <w:rPr>
            <w:rStyle w:val="Hyperlink"/>
            <w:noProof/>
            <w:webHidden/>
          </w:rPr>
          <w:tab/>
          <w:t>5</w:t>
        </w:r>
      </w:hyperlink>
    </w:p>
    <w:p w14:paraId="736038C2" w14:textId="753DF719" w:rsidR="00807A6A" w:rsidRDefault="00FD12D4" w:rsidP="00344375">
      <w:pPr>
        <w:pStyle w:val="TOC1"/>
      </w:pPr>
      <w:hyperlink r:id="rId15" w:anchor="_Toc332140175" w:history="1">
        <w:r w:rsidR="00807A6A">
          <w:rPr>
            <w:rStyle w:val="Hyperlink"/>
            <w:noProof/>
          </w:rPr>
          <w:t xml:space="preserve">2.  </w:t>
        </w:r>
        <w:r w:rsidR="00CD2267">
          <w:rPr>
            <w:rStyle w:val="Hyperlink"/>
            <w:noProof/>
          </w:rPr>
          <w:t xml:space="preserve">Filter </w:t>
        </w:r>
        <w:r w:rsidR="00807A6A">
          <w:rPr>
            <w:rStyle w:val="Hyperlink"/>
            <w:noProof/>
          </w:rPr>
          <w:t>Design</w:t>
        </w:r>
        <w:r w:rsidR="00807A6A">
          <w:rPr>
            <w:rStyle w:val="Hyperlink"/>
            <w:noProof/>
            <w:webHidden/>
          </w:rPr>
          <w:tab/>
        </w:r>
        <w:r w:rsidR="00CD2267">
          <w:rPr>
            <w:rStyle w:val="Hyperlink"/>
            <w:noProof/>
            <w:webHidden/>
          </w:rPr>
          <w:t>5</w:t>
        </w:r>
      </w:hyperlink>
    </w:p>
    <w:p w14:paraId="0CE05C60" w14:textId="485946EC" w:rsidR="00055DD9" w:rsidRDefault="00FD12D4" w:rsidP="00344375">
      <w:pPr>
        <w:pStyle w:val="TOC1"/>
        <w:rPr>
          <w:rFonts w:ascii="Calibri" w:hAnsi="Calibri"/>
          <w:noProof/>
          <w:sz w:val="22"/>
          <w:szCs w:val="22"/>
        </w:rPr>
      </w:pPr>
      <w:hyperlink r:id="rId16" w:anchor="_Toc332140174" w:history="1">
        <w:r w:rsidR="00ED3C83">
          <w:rPr>
            <w:rStyle w:val="Hyperlink"/>
            <w:noProof/>
          </w:rPr>
          <w:t xml:space="preserve">     </w:t>
        </w:r>
        <w:r w:rsidR="00D8299A">
          <w:rPr>
            <w:rStyle w:val="Hyperlink"/>
            <w:noProof/>
          </w:rPr>
          <w:t>Equation 2</w:t>
        </w:r>
        <w:r w:rsidR="00CA6F4B">
          <w:rPr>
            <w:rStyle w:val="Hyperlink"/>
            <w:noProof/>
          </w:rPr>
          <w:t>: Additive Noise Model</w:t>
        </w:r>
        <w:r w:rsidR="00CA09A6">
          <w:rPr>
            <w:rStyle w:val="Hyperlink"/>
            <w:noProof/>
          </w:rPr>
          <w:t xml:space="preserve"> [7].</w:t>
        </w:r>
        <w:r w:rsidR="00055DD9">
          <w:rPr>
            <w:rStyle w:val="Hyperlink"/>
            <w:noProof/>
            <w:webHidden/>
          </w:rPr>
          <w:tab/>
        </w:r>
        <w:r w:rsidR="00D8299A">
          <w:rPr>
            <w:rStyle w:val="Hyperlink"/>
            <w:noProof/>
            <w:webHidden/>
          </w:rPr>
          <w:t>6</w:t>
        </w:r>
      </w:hyperlink>
    </w:p>
    <w:p w14:paraId="164489FF" w14:textId="22815125" w:rsidR="00055DD9" w:rsidRDefault="00F96B9A" w:rsidP="00344375">
      <w:pPr>
        <w:pStyle w:val="TOC1"/>
        <w:rPr>
          <w:rFonts w:ascii="Calibri" w:hAnsi="Calibri"/>
          <w:noProof/>
          <w:sz w:val="22"/>
          <w:szCs w:val="22"/>
        </w:rPr>
      </w:pPr>
      <w:r>
        <w:t xml:space="preserve">     </w:t>
      </w:r>
      <w:hyperlink r:id="rId17" w:anchor="_Toc332140174" w:history="1">
        <w:r w:rsidR="006B20F1">
          <w:rPr>
            <w:rStyle w:val="Hyperlink"/>
            <w:noProof/>
          </w:rPr>
          <w:t>Figure 4</w:t>
        </w:r>
        <w:r w:rsidR="00C06660">
          <w:rPr>
            <w:rStyle w:val="Hyperlink"/>
            <w:noProof/>
          </w:rPr>
          <w:t>: Frequency and Phase Response of Filter</w:t>
        </w:r>
        <w:r w:rsidR="00055DD9">
          <w:rPr>
            <w:rStyle w:val="Hyperlink"/>
            <w:noProof/>
            <w:webHidden/>
          </w:rPr>
          <w:tab/>
        </w:r>
        <w:r w:rsidR="006B20F1">
          <w:rPr>
            <w:rStyle w:val="Hyperlink"/>
            <w:noProof/>
            <w:webHidden/>
          </w:rPr>
          <w:t>6</w:t>
        </w:r>
      </w:hyperlink>
    </w:p>
    <w:p w14:paraId="5434E920" w14:textId="17942D54" w:rsidR="00055DD9" w:rsidRPr="00055DD9" w:rsidRDefault="006B20F1" w:rsidP="00344375">
      <w:pPr>
        <w:pStyle w:val="TOC1"/>
        <w:rPr>
          <w:rFonts w:ascii="Calibri" w:hAnsi="Calibri"/>
          <w:noProof/>
          <w:sz w:val="22"/>
          <w:szCs w:val="22"/>
        </w:rPr>
      </w:pPr>
      <w:r>
        <w:t xml:space="preserve">     </w:t>
      </w:r>
      <w:hyperlink r:id="rId18" w:anchor="_Toc332140174" w:history="1">
        <w:r>
          <w:rPr>
            <w:rStyle w:val="Hyperlink"/>
            <w:noProof/>
          </w:rPr>
          <w:t>Figure 5</w:t>
        </w:r>
        <w:r w:rsidR="00C06660">
          <w:rPr>
            <w:rStyle w:val="Hyperlink"/>
            <w:noProof/>
          </w:rPr>
          <w:t>: Pole-Zero Plot of Filter</w:t>
        </w:r>
        <w:r w:rsidR="00055DD9"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t>6</w:t>
        </w:r>
      </w:hyperlink>
    </w:p>
    <w:p w14:paraId="6D1772AF" w14:textId="2ED964BC" w:rsidR="00807A6A" w:rsidRDefault="00FD12D4" w:rsidP="00344375">
      <w:pPr>
        <w:pStyle w:val="TOC1"/>
      </w:pPr>
      <w:hyperlink r:id="rId19" w:anchor="_Toc332140187" w:history="1">
        <w:r w:rsidR="00807A6A">
          <w:rPr>
            <w:rStyle w:val="Hyperlink"/>
            <w:noProof/>
          </w:rPr>
          <w:t xml:space="preserve">3.  </w:t>
        </w:r>
        <w:r w:rsidR="004B26ED">
          <w:rPr>
            <w:rStyle w:val="Hyperlink"/>
            <w:noProof/>
          </w:rPr>
          <w:t>Resulting Signal</w:t>
        </w:r>
        <w:r w:rsidR="00807A6A">
          <w:rPr>
            <w:rStyle w:val="Hyperlink"/>
            <w:noProof/>
            <w:webHidden/>
          </w:rPr>
          <w:tab/>
        </w:r>
        <w:r w:rsidR="009A3A1D">
          <w:rPr>
            <w:rStyle w:val="Hyperlink"/>
            <w:noProof/>
            <w:webHidden/>
          </w:rPr>
          <w:t>7</w:t>
        </w:r>
      </w:hyperlink>
    </w:p>
    <w:p w14:paraId="6392777B" w14:textId="0119349E" w:rsidR="00E825C8" w:rsidRDefault="001A0F75" w:rsidP="00344375">
      <w:pPr>
        <w:pStyle w:val="TOC1"/>
      </w:pPr>
      <w:r>
        <w:t xml:space="preserve">     </w:t>
      </w:r>
      <w:hyperlink r:id="rId20" w:anchor="_Toc332140175" w:history="1">
        <w:r w:rsidR="008535A4">
          <w:rPr>
            <w:rStyle w:val="Hyperlink"/>
            <w:noProof/>
          </w:rPr>
          <w:t>Figure 6: Signal with Reduced Background Noise</w:t>
        </w:r>
        <w:r w:rsidR="00E825C8">
          <w:rPr>
            <w:rStyle w:val="Hyperlink"/>
            <w:noProof/>
            <w:webHidden/>
          </w:rPr>
          <w:tab/>
        </w:r>
        <w:r w:rsidR="00B27D90">
          <w:rPr>
            <w:rStyle w:val="Hyperlink"/>
            <w:noProof/>
            <w:webHidden/>
          </w:rPr>
          <w:t>7</w:t>
        </w:r>
      </w:hyperlink>
    </w:p>
    <w:p w14:paraId="04FE906A" w14:textId="415243B0" w:rsidR="00E825C8" w:rsidRDefault="001A0F75" w:rsidP="00344375">
      <w:pPr>
        <w:pStyle w:val="TOC1"/>
      </w:pPr>
      <w:r>
        <w:t xml:space="preserve">     </w:t>
      </w:r>
      <w:hyperlink r:id="rId21" w:anchor="_Toc332140175" w:history="1">
        <w:r w:rsidR="008535A4">
          <w:rPr>
            <w:rStyle w:val="Hyperlink"/>
            <w:noProof/>
          </w:rPr>
          <w:t>Figure 7:</w:t>
        </w:r>
        <w:r w:rsidR="00B27D90">
          <w:rPr>
            <w:rStyle w:val="Hyperlink"/>
            <w:noProof/>
          </w:rPr>
          <w:t xml:space="preserve"> </w:t>
        </w:r>
        <w:r w:rsidR="00134A37">
          <w:rPr>
            <w:rStyle w:val="Hyperlink"/>
            <w:noProof/>
          </w:rPr>
          <w:t xml:space="preserve">FFT of </w:t>
        </w:r>
        <w:r w:rsidR="00E8158E">
          <w:rPr>
            <w:rStyle w:val="Hyperlink"/>
            <w:noProof/>
          </w:rPr>
          <w:t>Resulting</w:t>
        </w:r>
        <w:r w:rsidR="00134A37">
          <w:rPr>
            <w:rStyle w:val="Hyperlink"/>
            <w:noProof/>
          </w:rPr>
          <w:t xml:space="preserve"> Signal</w:t>
        </w:r>
        <w:r w:rsidR="008535A4">
          <w:rPr>
            <w:rStyle w:val="Hyperlink"/>
            <w:noProof/>
          </w:rPr>
          <w:t xml:space="preserve"> </w:t>
        </w:r>
        <w:r w:rsidR="00CA09A6">
          <w:rPr>
            <w:rStyle w:val="Hyperlink"/>
            <w:noProof/>
          </w:rPr>
          <w:t>[2]</w:t>
        </w:r>
        <w:r w:rsidR="008535A4">
          <w:rPr>
            <w:rStyle w:val="Hyperlink"/>
            <w:noProof/>
          </w:rPr>
          <w:t xml:space="preserve"> </w:t>
        </w:r>
        <w:r w:rsidR="00E825C8">
          <w:rPr>
            <w:rStyle w:val="Hyperlink"/>
            <w:noProof/>
            <w:webHidden/>
          </w:rPr>
          <w:tab/>
        </w:r>
        <w:r w:rsidR="00E8158E">
          <w:rPr>
            <w:rStyle w:val="Hyperlink"/>
            <w:noProof/>
            <w:webHidden/>
          </w:rPr>
          <w:t>7</w:t>
        </w:r>
      </w:hyperlink>
    </w:p>
    <w:p w14:paraId="2041840F" w14:textId="792052EC" w:rsidR="00807A6A" w:rsidRDefault="00FD12D4" w:rsidP="00344375">
      <w:pPr>
        <w:pStyle w:val="TOC1"/>
        <w:rPr>
          <w:rFonts w:ascii="Calibri" w:hAnsi="Calibri"/>
          <w:noProof/>
          <w:sz w:val="22"/>
          <w:szCs w:val="22"/>
        </w:rPr>
      </w:pPr>
      <w:hyperlink r:id="rId22" w:anchor="_Toc332140191" w:history="1">
        <w:r w:rsidR="00807A6A">
          <w:rPr>
            <w:rStyle w:val="Hyperlink"/>
            <w:noProof/>
          </w:rPr>
          <w:t>References</w:t>
        </w:r>
        <w:r w:rsidR="00807A6A">
          <w:rPr>
            <w:rStyle w:val="Hyperlink"/>
            <w:noProof/>
            <w:webHidden/>
          </w:rPr>
          <w:tab/>
        </w:r>
        <w:r w:rsidR="009A3A1D">
          <w:rPr>
            <w:rStyle w:val="Hyperlink"/>
            <w:noProof/>
            <w:webHidden/>
          </w:rPr>
          <w:t>8</w:t>
        </w:r>
      </w:hyperlink>
    </w:p>
    <w:p w14:paraId="5E6AEB05" w14:textId="1DF920BA" w:rsidR="00807A6A" w:rsidRDefault="00FD12D4" w:rsidP="00344375">
      <w:pPr>
        <w:pStyle w:val="TOC1"/>
      </w:pPr>
      <w:hyperlink r:id="rId23" w:anchor="_Toc332140192" w:history="1">
        <w:r w:rsidR="00807A6A">
          <w:rPr>
            <w:rStyle w:val="Hyperlink"/>
            <w:noProof/>
          </w:rPr>
          <w:t>Appendix A</w:t>
        </w:r>
        <w:r w:rsidR="00807A6A">
          <w:rPr>
            <w:rStyle w:val="Hyperlink"/>
            <w:noProof/>
            <w:webHidden/>
          </w:rPr>
          <w:tab/>
        </w:r>
        <w:r w:rsidR="009A3A1D">
          <w:rPr>
            <w:rStyle w:val="Hyperlink"/>
            <w:noProof/>
            <w:webHidden/>
          </w:rPr>
          <w:t>9</w:t>
        </w:r>
      </w:hyperlink>
    </w:p>
    <w:p w14:paraId="4CABBCB1" w14:textId="446FB55C" w:rsidR="00134A37" w:rsidRDefault="00FD12D4" w:rsidP="00344375">
      <w:pPr>
        <w:pStyle w:val="TOC1"/>
      </w:pPr>
      <w:hyperlink r:id="rId24" w:anchor="_Toc332140187" w:history="1">
        <w:r w:rsidR="00134A37">
          <w:rPr>
            <w:rStyle w:val="Hyperlink"/>
            <w:noProof/>
          </w:rPr>
          <w:t xml:space="preserve">Figure 8: Clean Signal </w:t>
        </w:r>
        <w:r w:rsidR="001A0F75">
          <w:rPr>
            <w:rStyle w:val="Hyperlink"/>
            <w:noProof/>
          </w:rPr>
          <w:t xml:space="preserve">Time Domain </w:t>
        </w:r>
        <w:r w:rsidR="009E3C62">
          <w:rPr>
            <w:rStyle w:val="Hyperlink"/>
            <w:noProof/>
          </w:rPr>
          <w:t xml:space="preserve">Graph </w:t>
        </w:r>
        <w:r w:rsidR="001A0F75">
          <w:rPr>
            <w:rStyle w:val="Hyperlink"/>
            <w:noProof/>
          </w:rPr>
          <w:t>With Reduced Background Noise</w:t>
        </w:r>
        <w:r w:rsidR="00134A37">
          <w:rPr>
            <w:rStyle w:val="Hyperlink"/>
            <w:noProof/>
            <w:webHidden/>
          </w:rPr>
          <w:tab/>
        </w:r>
        <w:r w:rsidR="009E3C62">
          <w:rPr>
            <w:rStyle w:val="Hyperlink"/>
            <w:noProof/>
            <w:webHidden/>
          </w:rPr>
          <w:t>9</w:t>
        </w:r>
      </w:hyperlink>
    </w:p>
    <w:p w14:paraId="5A7F4971" w14:textId="15C3AB6E" w:rsidR="00807A6A" w:rsidRDefault="00FD12D4" w:rsidP="00344375">
      <w:pPr>
        <w:pStyle w:val="TOC1"/>
      </w:pPr>
      <w:hyperlink r:id="rId25" w:anchor="_Toc332140193" w:history="1">
        <w:r w:rsidR="00807A6A">
          <w:rPr>
            <w:rStyle w:val="Hyperlink"/>
            <w:noProof/>
          </w:rPr>
          <w:t>Appendix B</w:t>
        </w:r>
        <w:r w:rsidR="00807A6A">
          <w:rPr>
            <w:rStyle w:val="Hyperlink"/>
            <w:noProof/>
            <w:webHidden/>
          </w:rPr>
          <w:tab/>
        </w:r>
        <w:r w:rsidR="009A3A1D">
          <w:rPr>
            <w:rStyle w:val="Hyperlink"/>
            <w:noProof/>
            <w:webHidden/>
          </w:rPr>
          <w:t>10</w:t>
        </w:r>
      </w:hyperlink>
    </w:p>
    <w:p w14:paraId="061B44D2" w14:textId="723344A6" w:rsidR="001A0F75" w:rsidRDefault="00FD12D4" w:rsidP="00344375">
      <w:pPr>
        <w:pStyle w:val="TOC1"/>
      </w:pPr>
      <w:hyperlink r:id="rId26" w:anchor="_Toc332140187" w:history="1">
        <w:r w:rsidR="001A0F75">
          <w:rPr>
            <w:rStyle w:val="Hyperlink"/>
            <w:noProof/>
          </w:rPr>
          <w:t>Fgure 9: Local Maxima Algorithm Visualization</w:t>
        </w:r>
        <w:r w:rsidR="00653799">
          <w:rPr>
            <w:rStyle w:val="Hyperlink"/>
            <w:noProof/>
          </w:rPr>
          <w:t xml:space="preserve"> [7].</w:t>
        </w:r>
        <w:r w:rsidR="001A0F75">
          <w:rPr>
            <w:rStyle w:val="Hyperlink"/>
            <w:noProof/>
            <w:webHidden/>
          </w:rPr>
          <w:tab/>
          <w:t>10</w:t>
        </w:r>
      </w:hyperlink>
    </w:p>
    <w:p w14:paraId="69E15F8B" w14:textId="77777777" w:rsidR="001A0F75" w:rsidRPr="001A0F75" w:rsidRDefault="001A0F75" w:rsidP="001A0F75"/>
    <w:p w14:paraId="5B5C607E" w14:textId="61A231AD" w:rsidR="000C2244" w:rsidRDefault="00807A6A" w:rsidP="0026175C">
      <w:pPr>
        <w:spacing w:line="480" w:lineRule="auto"/>
        <w:ind w:firstLine="720"/>
        <w:rPr>
          <w:rFonts w:ascii="Times New Roman" w:hAnsi="Times New Roman" w:cs="Times New Roman"/>
        </w:rPr>
      </w:pPr>
      <w:r>
        <w:fldChar w:fldCharType="end"/>
      </w:r>
    </w:p>
    <w:p w14:paraId="3DCE39ED" w14:textId="77777777" w:rsidR="000C2244" w:rsidRDefault="000C2244" w:rsidP="0026175C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3E40B0F" w14:textId="77777777" w:rsidR="000452A9" w:rsidRDefault="000452A9" w:rsidP="00F33A38">
      <w:pPr>
        <w:spacing w:line="480" w:lineRule="auto"/>
        <w:rPr>
          <w:rFonts w:ascii="Times New Roman" w:hAnsi="Times New Roman" w:cs="Times New Roman"/>
        </w:rPr>
      </w:pPr>
    </w:p>
    <w:p w14:paraId="4F5F787E" w14:textId="77777777" w:rsidR="006B10FA" w:rsidRDefault="006B10FA" w:rsidP="00F33A38">
      <w:pPr>
        <w:spacing w:line="480" w:lineRule="auto"/>
        <w:rPr>
          <w:rFonts w:ascii="Times New Roman" w:hAnsi="Times New Roman" w:cs="Times New Roman"/>
        </w:rPr>
      </w:pPr>
    </w:p>
    <w:p w14:paraId="5EB8F960" w14:textId="02E7049D" w:rsidR="00F33A38" w:rsidRDefault="00A70F15" w:rsidP="00A70F1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62156921" w14:textId="5C4900AC" w:rsidR="004745A2" w:rsidRDefault="003E6EF9" w:rsidP="0026175C">
      <w:pPr>
        <w:spacing w:line="480" w:lineRule="auto"/>
        <w:ind w:firstLine="720"/>
        <w:rPr>
          <w:rFonts w:ascii="Times New Roman" w:hAnsi="Times New Roman" w:cs="Times New Roman"/>
        </w:rPr>
      </w:pPr>
      <w:r w:rsidRPr="001757E0">
        <w:rPr>
          <w:rFonts w:ascii="Times New Roman" w:hAnsi="Times New Roman" w:cs="Times New Roman"/>
        </w:rPr>
        <w:t>A data acquisition system</w:t>
      </w:r>
      <w:r w:rsidR="00090959">
        <w:rPr>
          <w:rFonts w:ascii="Times New Roman" w:hAnsi="Times New Roman" w:cs="Times New Roman"/>
        </w:rPr>
        <w:t xml:space="preserve"> consisting of four microphones</w:t>
      </w:r>
      <w:r w:rsidR="49247BE2" w:rsidRPr="001757E0">
        <w:rPr>
          <w:rFonts w:ascii="Times New Roman" w:hAnsi="Times New Roman" w:cs="Times New Roman"/>
        </w:rPr>
        <w:t>,</w:t>
      </w:r>
      <w:r w:rsidRPr="001757E0">
        <w:rPr>
          <w:rFonts w:ascii="Times New Roman" w:hAnsi="Times New Roman" w:cs="Times New Roman"/>
        </w:rPr>
        <w:t xml:space="preserve"> placed </w:t>
      </w:r>
      <w:r w:rsidR="00427906" w:rsidRPr="001757E0">
        <w:rPr>
          <w:rFonts w:ascii="Times New Roman" w:hAnsi="Times New Roman" w:cs="Times New Roman"/>
        </w:rPr>
        <w:t>near</w:t>
      </w:r>
      <w:r w:rsidR="006829E4">
        <w:rPr>
          <w:rFonts w:ascii="Times New Roman" w:hAnsi="Times New Roman" w:cs="Times New Roman"/>
        </w:rPr>
        <w:t xml:space="preserve"> several</w:t>
      </w:r>
      <w:r w:rsidR="00427906" w:rsidRPr="001757E0">
        <w:rPr>
          <w:rFonts w:ascii="Times New Roman" w:hAnsi="Times New Roman" w:cs="Times New Roman"/>
        </w:rPr>
        <w:t xml:space="preserve"> quail </w:t>
      </w:r>
      <w:r w:rsidR="79B6B723" w:rsidRPr="001757E0">
        <w:rPr>
          <w:rFonts w:ascii="Times New Roman" w:hAnsi="Times New Roman" w:cs="Times New Roman"/>
        </w:rPr>
        <w:t>habitat</w:t>
      </w:r>
      <w:r w:rsidR="006829E4">
        <w:rPr>
          <w:rFonts w:ascii="Times New Roman" w:hAnsi="Times New Roman" w:cs="Times New Roman"/>
        </w:rPr>
        <w:t>s</w:t>
      </w:r>
      <w:r w:rsidR="17F2D680" w:rsidRPr="001757E0">
        <w:rPr>
          <w:rFonts w:ascii="Times New Roman" w:hAnsi="Times New Roman" w:cs="Times New Roman"/>
        </w:rPr>
        <w:t>,</w:t>
      </w:r>
      <w:r w:rsidR="00427906" w:rsidRPr="001757E0">
        <w:rPr>
          <w:rFonts w:ascii="Times New Roman" w:hAnsi="Times New Roman" w:cs="Times New Roman"/>
        </w:rPr>
        <w:t xml:space="preserve"> documented calls from these </w:t>
      </w:r>
      <w:r w:rsidR="00615245">
        <w:rPr>
          <w:rFonts w:ascii="Times New Roman" w:hAnsi="Times New Roman" w:cs="Times New Roman"/>
        </w:rPr>
        <w:t>specie</w:t>
      </w:r>
      <w:r w:rsidR="00090959">
        <w:rPr>
          <w:rFonts w:ascii="Times New Roman" w:hAnsi="Times New Roman" w:cs="Times New Roman"/>
        </w:rPr>
        <w:t>s</w:t>
      </w:r>
      <w:r w:rsidR="00FE03DA">
        <w:rPr>
          <w:rFonts w:ascii="Times New Roman" w:hAnsi="Times New Roman" w:cs="Times New Roman"/>
        </w:rPr>
        <w:t xml:space="preserve"> over time</w:t>
      </w:r>
      <w:r w:rsidR="0091192C" w:rsidRPr="001757E0">
        <w:rPr>
          <w:rFonts w:ascii="Times New Roman" w:hAnsi="Times New Roman" w:cs="Times New Roman"/>
        </w:rPr>
        <w:t xml:space="preserve">. </w:t>
      </w:r>
      <w:r w:rsidR="007256AF" w:rsidRPr="001757E0">
        <w:rPr>
          <w:rFonts w:ascii="Times New Roman" w:hAnsi="Times New Roman" w:cs="Times New Roman"/>
        </w:rPr>
        <w:t xml:space="preserve">Each of these </w:t>
      </w:r>
      <w:r w:rsidR="00AC795E" w:rsidRPr="001757E0">
        <w:rPr>
          <w:rFonts w:ascii="Times New Roman" w:hAnsi="Times New Roman" w:cs="Times New Roman"/>
        </w:rPr>
        <w:t xml:space="preserve">microphones recorded calls </w:t>
      </w:r>
      <w:r w:rsidR="00A32B1E" w:rsidRPr="001757E0">
        <w:rPr>
          <w:rFonts w:ascii="Times New Roman" w:hAnsi="Times New Roman" w:cs="Times New Roman"/>
        </w:rPr>
        <w:t xml:space="preserve">which are audible through .wav files. </w:t>
      </w:r>
      <w:r w:rsidR="009B6495">
        <w:rPr>
          <w:rFonts w:ascii="Times New Roman" w:hAnsi="Times New Roman" w:cs="Times New Roman"/>
        </w:rPr>
        <w:t>T</w:t>
      </w:r>
      <w:r w:rsidR="00C34A60">
        <w:rPr>
          <w:rFonts w:ascii="Times New Roman" w:hAnsi="Times New Roman" w:cs="Times New Roman"/>
        </w:rPr>
        <w:t>he</w:t>
      </w:r>
      <w:r w:rsidR="00AB730F" w:rsidRPr="001757E0">
        <w:rPr>
          <w:rFonts w:ascii="Times New Roman" w:hAnsi="Times New Roman" w:cs="Times New Roman"/>
        </w:rPr>
        <w:t xml:space="preserve"> signals retrieved from the data acquisition s</w:t>
      </w:r>
      <w:r w:rsidR="00525A23">
        <w:rPr>
          <w:rFonts w:ascii="Times New Roman" w:hAnsi="Times New Roman" w:cs="Times New Roman"/>
        </w:rPr>
        <w:t>y</w:t>
      </w:r>
      <w:r w:rsidR="00AB730F" w:rsidRPr="001757E0">
        <w:rPr>
          <w:rFonts w:ascii="Times New Roman" w:hAnsi="Times New Roman" w:cs="Times New Roman"/>
        </w:rPr>
        <w:t xml:space="preserve">stem </w:t>
      </w:r>
      <w:r w:rsidR="003F6ACE">
        <w:rPr>
          <w:rFonts w:ascii="Times New Roman" w:hAnsi="Times New Roman" w:cs="Times New Roman"/>
        </w:rPr>
        <w:t>almost always</w:t>
      </w:r>
      <w:r w:rsidR="00854463">
        <w:rPr>
          <w:rFonts w:ascii="Times New Roman" w:hAnsi="Times New Roman" w:cs="Times New Roman"/>
        </w:rPr>
        <w:t xml:space="preserve"> </w:t>
      </w:r>
      <w:r w:rsidR="00FB2692" w:rsidRPr="001757E0">
        <w:rPr>
          <w:rFonts w:ascii="Times New Roman" w:hAnsi="Times New Roman" w:cs="Times New Roman"/>
        </w:rPr>
        <w:t>contain background noise from the qua</w:t>
      </w:r>
      <w:r w:rsidR="00A407B9" w:rsidRPr="001757E0">
        <w:rPr>
          <w:rFonts w:ascii="Times New Roman" w:hAnsi="Times New Roman" w:cs="Times New Roman"/>
        </w:rPr>
        <w:t>il</w:t>
      </w:r>
      <w:r w:rsidR="00FB2692" w:rsidRPr="001757E0">
        <w:rPr>
          <w:rFonts w:ascii="Times New Roman" w:hAnsi="Times New Roman" w:cs="Times New Roman"/>
        </w:rPr>
        <w:t xml:space="preserve"> environments such as trees rustling, other animals, and </w:t>
      </w:r>
      <w:r w:rsidR="00A407B9" w:rsidRPr="001757E0">
        <w:rPr>
          <w:rFonts w:ascii="Times New Roman" w:hAnsi="Times New Roman" w:cs="Times New Roman"/>
        </w:rPr>
        <w:t>win</w:t>
      </w:r>
      <w:r w:rsidR="00A63397">
        <w:rPr>
          <w:rFonts w:ascii="Times New Roman" w:hAnsi="Times New Roman" w:cs="Times New Roman"/>
        </w:rPr>
        <w:t>d</w:t>
      </w:r>
      <w:r w:rsidR="00A407B9" w:rsidRPr="001757E0">
        <w:rPr>
          <w:rFonts w:ascii="Times New Roman" w:hAnsi="Times New Roman" w:cs="Times New Roman"/>
        </w:rPr>
        <w:t>.</w:t>
      </w:r>
      <w:r w:rsidR="004745A2">
        <w:rPr>
          <w:rFonts w:ascii="Times New Roman" w:hAnsi="Times New Roman" w:cs="Times New Roman"/>
        </w:rPr>
        <w:t xml:space="preserve"> The objective of our designed filtering system was to reduce the background noise from the signal so the call would be more apparent to detect both audibly and visually. </w:t>
      </w:r>
      <w:r w:rsidR="00FA0AAE">
        <w:rPr>
          <w:rFonts w:ascii="Times New Roman" w:hAnsi="Times New Roman" w:cs="Times New Roman"/>
        </w:rPr>
        <w:t xml:space="preserve">The following report details intermediate results of this filtering and analysis of the results obtained from the filter. This analysis includes retrieving </w:t>
      </w:r>
      <w:r w:rsidR="00F634B4">
        <w:rPr>
          <w:rFonts w:ascii="Times New Roman" w:hAnsi="Times New Roman" w:cs="Times New Roman"/>
        </w:rPr>
        <w:t xml:space="preserve">and inspecting </w:t>
      </w:r>
      <w:r w:rsidR="00FA0AAE">
        <w:rPr>
          <w:rFonts w:ascii="Times New Roman" w:hAnsi="Times New Roman" w:cs="Times New Roman"/>
        </w:rPr>
        <w:t>the time</w:t>
      </w:r>
      <w:r w:rsidR="00F634B4">
        <w:rPr>
          <w:rFonts w:ascii="Times New Roman" w:hAnsi="Times New Roman" w:cs="Times New Roman"/>
        </w:rPr>
        <w:t xml:space="preserve"> and frequency</w:t>
      </w:r>
      <w:r w:rsidR="00FA0AAE">
        <w:rPr>
          <w:rFonts w:ascii="Times New Roman" w:hAnsi="Times New Roman" w:cs="Times New Roman"/>
        </w:rPr>
        <w:t xml:space="preserve"> domain graphs, and the resulting .wav files of the signals.</w:t>
      </w:r>
    </w:p>
    <w:p w14:paraId="3327A692" w14:textId="4D383AB8" w:rsidR="00E44CAF" w:rsidRDefault="1A5B17D0" w:rsidP="00E44CAF">
      <w:pPr>
        <w:spacing w:line="480" w:lineRule="auto"/>
        <w:ind w:firstLine="720"/>
        <w:rPr>
          <w:del w:id="0" w:author="Farshad Bolouri"/>
          <w:rFonts w:ascii="Times New Roman" w:hAnsi="Times New Roman" w:cs="Times New Roman"/>
        </w:rPr>
      </w:pPr>
      <w:r w:rsidRPr="0ADCF16D">
        <w:rPr>
          <w:rFonts w:ascii="Times New Roman" w:hAnsi="Times New Roman" w:cs="Times New Roman"/>
        </w:rPr>
        <w:t>Le</w:t>
      </w:r>
      <w:r w:rsidR="00E44CAF" w:rsidRPr="0ADCF16D">
        <w:rPr>
          <w:rFonts w:ascii="Times New Roman" w:hAnsi="Times New Roman" w:cs="Times New Roman"/>
        </w:rPr>
        <w:t>t</w:t>
      </w:r>
      <w:r w:rsidR="546F0611" w:rsidRPr="0ADCF16D">
        <w:rPr>
          <w:rFonts w:ascii="Times New Roman" w:hAnsi="Times New Roman" w:cs="Times New Roman"/>
        </w:rPr>
        <w:t xml:space="preserve"> us first</w:t>
      </w:r>
      <w:r w:rsidR="00E44CAF">
        <w:rPr>
          <w:rFonts w:ascii="Times New Roman" w:hAnsi="Times New Roman" w:cs="Times New Roman"/>
        </w:rPr>
        <w:t xml:space="preserve"> define </w:t>
      </w:r>
      <w:ins w:id="1" w:author="Farshad Bolouri">
        <w:r w:rsidR="009D4398">
          <w:rPr>
            <w:rFonts w:ascii="Times New Roman" w:hAnsi="Times New Roman" w:cs="Times New Roman"/>
          </w:rPr>
          <w:t xml:space="preserve">a </w:t>
        </w:r>
      </w:ins>
      <w:r w:rsidR="00E44CAF">
        <w:rPr>
          <w:rFonts w:ascii="Times New Roman" w:hAnsi="Times New Roman" w:cs="Times New Roman"/>
        </w:rPr>
        <w:t xml:space="preserve">noisy signal and </w:t>
      </w:r>
      <w:ins w:id="2" w:author="Farshad Bolouri">
        <w:r w:rsidR="009D4398">
          <w:rPr>
            <w:rFonts w:ascii="Times New Roman" w:hAnsi="Times New Roman" w:cs="Times New Roman"/>
          </w:rPr>
          <w:t xml:space="preserve">a </w:t>
        </w:r>
      </w:ins>
      <w:r w:rsidR="00E44CAF">
        <w:rPr>
          <w:rFonts w:ascii="Times New Roman" w:hAnsi="Times New Roman" w:cs="Times New Roman"/>
        </w:rPr>
        <w:t>clean signal. As mentioned</w:t>
      </w:r>
      <w:r w:rsidR="6E479BFB" w:rsidRPr="4D800E0B">
        <w:rPr>
          <w:rFonts w:ascii="Times New Roman" w:hAnsi="Times New Roman" w:cs="Times New Roman"/>
        </w:rPr>
        <w:t xml:space="preserve"> above</w:t>
      </w:r>
      <w:r w:rsidR="00E44CAF">
        <w:rPr>
          <w:rFonts w:ascii="Times New Roman" w:hAnsi="Times New Roman" w:cs="Times New Roman"/>
        </w:rPr>
        <w:t xml:space="preserve">, the background noise is </w:t>
      </w:r>
      <w:r w:rsidR="1F27010F" w:rsidRPr="111254D6">
        <w:rPr>
          <w:rFonts w:ascii="Times New Roman" w:hAnsi="Times New Roman" w:cs="Times New Roman"/>
        </w:rPr>
        <w:t>present in</w:t>
      </w:r>
      <w:r w:rsidR="00E44CAF" w:rsidRPr="111254D6">
        <w:rPr>
          <w:rFonts w:ascii="Times New Roman" w:hAnsi="Times New Roman" w:cs="Times New Roman"/>
        </w:rPr>
        <w:t xml:space="preserve"> </w:t>
      </w:r>
      <w:r w:rsidR="00E44CAF">
        <w:rPr>
          <w:rFonts w:ascii="Times New Roman" w:hAnsi="Times New Roman" w:cs="Times New Roman"/>
        </w:rPr>
        <w:t>almost all audio files</w:t>
      </w:r>
      <w:r w:rsidR="6A9025F0" w:rsidRPr="7CC98B97">
        <w:rPr>
          <w:rFonts w:ascii="Times New Roman" w:hAnsi="Times New Roman" w:cs="Times New Roman"/>
        </w:rPr>
        <w:t>. T</w:t>
      </w:r>
      <w:r w:rsidR="00E44CAF" w:rsidRPr="7CC98B97">
        <w:rPr>
          <w:rFonts w:ascii="Times New Roman" w:hAnsi="Times New Roman" w:cs="Times New Roman"/>
        </w:rPr>
        <w:t>he</w:t>
      </w:r>
      <w:r w:rsidR="00E44CAF">
        <w:rPr>
          <w:rFonts w:ascii="Times New Roman" w:hAnsi="Times New Roman" w:cs="Times New Roman"/>
        </w:rPr>
        <w:t xml:space="preserve"> reason</w:t>
      </w:r>
      <w:r w:rsidR="00E44CAF" w:rsidRPr="010D073C">
        <w:rPr>
          <w:rFonts w:ascii="Times New Roman" w:hAnsi="Times New Roman" w:cs="Times New Roman"/>
        </w:rPr>
        <w:t xml:space="preserve"> </w:t>
      </w:r>
      <w:r w:rsidR="545F2C00" w:rsidRPr="010D073C">
        <w:rPr>
          <w:rFonts w:ascii="Times New Roman" w:hAnsi="Times New Roman" w:cs="Times New Roman"/>
        </w:rPr>
        <w:t>behind this is</w:t>
      </w:r>
      <w:r w:rsidR="009D4398">
        <w:rPr>
          <w:rFonts w:ascii="Times New Roman" w:hAnsi="Times New Roman" w:cs="Times New Roman"/>
        </w:rPr>
        <w:t xml:space="preserve"> </w:t>
      </w:r>
      <w:ins w:id="3" w:author="Farshad Bolouri">
        <w:r w:rsidR="009D4398">
          <w:rPr>
            <w:rFonts w:ascii="Times New Roman" w:hAnsi="Times New Roman" w:cs="Times New Roman"/>
          </w:rPr>
          <w:t>that</w:t>
        </w:r>
        <w:r w:rsidR="00E44CAF">
          <w:rPr>
            <w:rFonts w:ascii="Times New Roman" w:hAnsi="Times New Roman" w:cs="Times New Roman"/>
          </w:rPr>
          <w:t xml:space="preserve"> </w:t>
        </w:r>
      </w:ins>
      <w:r w:rsidR="00E44CAF">
        <w:rPr>
          <w:rFonts w:ascii="Times New Roman" w:hAnsi="Times New Roman" w:cs="Times New Roman"/>
        </w:rPr>
        <w:t xml:space="preserve">some </w:t>
      </w:r>
      <w:r w:rsidR="009D4398">
        <w:rPr>
          <w:rFonts w:ascii="Times New Roman" w:hAnsi="Times New Roman" w:cs="Times New Roman"/>
        </w:rPr>
        <w:t>quails</w:t>
      </w:r>
      <w:r w:rsidR="313B426B" w:rsidRPr="23E64545">
        <w:rPr>
          <w:rFonts w:ascii="Times New Roman" w:hAnsi="Times New Roman" w:cs="Times New Roman"/>
        </w:rPr>
        <w:t xml:space="preserve"> are </w:t>
      </w:r>
      <w:r w:rsidR="313B426B" w:rsidRPr="116C1D09">
        <w:rPr>
          <w:rFonts w:ascii="Times New Roman" w:hAnsi="Times New Roman" w:cs="Times New Roman"/>
        </w:rPr>
        <w:t>closer to the microphones while making the</w:t>
      </w:r>
      <w:r w:rsidR="00E44CAF">
        <w:rPr>
          <w:rFonts w:ascii="Times New Roman" w:hAnsi="Times New Roman" w:cs="Times New Roman"/>
        </w:rPr>
        <w:t xml:space="preserve"> calls</w:t>
      </w:r>
      <w:r w:rsidR="6ED22151" w:rsidRPr="4151E478">
        <w:rPr>
          <w:rFonts w:ascii="Times New Roman" w:hAnsi="Times New Roman" w:cs="Times New Roman"/>
        </w:rPr>
        <w:t>, hence</w:t>
      </w:r>
      <w:r w:rsidR="00E44CAF">
        <w:rPr>
          <w:rFonts w:ascii="Times New Roman" w:hAnsi="Times New Roman" w:cs="Times New Roman"/>
        </w:rPr>
        <w:t xml:space="preserve"> are </w:t>
      </w:r>
      <w:ins w:id="4" w:author="Farshad Bolouri">
        <w:r w:rsidR="009D4398">
          <w:rPr>
            <w:rFonts w:ascii="Times New Roman" w:hAnsi="Times New Roman" w:cs="Times New Roman"/>
          </w:rPr>
          <w:t xml:space="preserve">more </w:t>
        </w:r>
      </w:ins>
      <w:r w:rsidR="00E44CAF">
        <w:rPr>
          <w:rFonts w:ascii="Times New Roman" w:hAnsi="Times New Roman" w:cs="Times New Roman"/>
        </w:rPr>
        <w:t xml:space="preserve">apparent in </w:t>
      </w:r>
      <w:r w:rsidR="378C318E" w:rsidRPr="48BA2C28">
        <w:rPr>
          <w:rFonts w:ascii="Times New Roman" w:hAnsi="Times New Roman" w:cs="Times New Roman"/>
        </w:rPr>
        <w:t>a</w:t>
      </w:r>
      <w:r w:rsidR="0AF0C115" w:rsidRPr="3DE572DE">
        <w:rPr>
          <w:rFonts w:ascii="Times New Roman" w:hAnsi="Times New Roman" w:cs="Times New Roman"/>
        </w:rPr>
        <w:t xml:space="preserve"> recording</w:t>
      </w:r>
      <w:r w:rsidR="4405A4DE" w:rsidRPr="7F464499">
        <w:rPr>
          <w:rFonts w:ascii="Times New Roman" w:hAnsi="Times New Roman" w:cs="Times New Roman"/>
        </w:rPr>
        <w:t xml:space="preserve"> (</w:t>
      </w:r>
      <w:r w:rsidR="00E44CAF">
        <w:rPr>
          <w:rFonts w:ascii="Times New Roman" w:hAnsi="Times New Roman" w:cs="Times New Roman"/>
        </w:rPr>
        <w:t>the value of their frequency-domain component is higher</w:t>
      </w:r>
      <w:r w:rsidR="019C83C5" w:rsidRPr="5A8C0746">
        <w:rPr>
          <w:rFonts w:ascii="Times New Roman" w:hAnsi="Times New Roman" w:cs="Times New Roman"/>
        </w:rPr>
        <w:t>), whereas,</w:t>
      </w:r>
      <w:r w:rsidR="009D4398">
        <w:rPr>
          <w:rFonts w:ascii="Times New Roman" w:hAnsi="Times New Roman" w:cs="Times New Roman"/>
        </w:rPr>
        <w:t xml:space="preserve"> </w:t>
      </w:r>
      <w:r w:rsidR="019C83C5" w:rsidRPr="5A8C0746">
        <w:rPr>
          <w:rFonts w:ascii="Times New Roman" w:hAnsi="Times New Roman" w:cs="Times New Roman"/>
        </w:rPr>
        <w:t xml:space="preserve">other </w:t>
      </w:r>
      <w:r w:rsidR="019C83C5" w:rsidRPr="488F27DF">
        <w:rPr>
          <w:rFonts w:ascii="Times New Roman" w:hAnsi="Times New Roman" w:cs="Times New Roman"/>
        </w:rPr>
        <w:t xml:space="preserve">quail calls </w:t>
      </w:r>
      <w:r w:rsidR="00DE3AAF">
        <w:rPr>
          <w:rFonts w:ascii="Times New Roman" w:hAnsi="Times New Roman" w:cs="Times New Roman"/>
        </w:rPr>
        <w:t>made</w:t>
      </w:r>
      <w:r w:rsidR="019C83C5" w:rsidRPr="488F27DF">
        <w:rPr>
          <w:rFonts w:ascii="Times New Roman" w:hAnsi="Times New Roman" w:cs="Times New Roman"/>
        </w:rPr>
        <w:t xml:space="preserve"> from a </w:t>
      </w:r>
      <w:r w:rsidR="019C83C5" w:rsidRPr="0FC43238">
        <w:rPr>
          <w:rFonts w:ascii="Times New Roman" w:hAnsi="Times New Roman" w:cs="Times New Roman"/>
        </w:rPr>
        <w:t xml:space="preserve">greater </w:t>
      </w:r>
      <w:r w:rsidR="019C83C5" w:rsidRPr="01230770">
        <w:rPr>
          <w:rFonts w:ascii="Times New Roman" w:hAnsi="Times New Roman" w:cs="Times New Roman"/>
        </w:rPr>
        <w:t>distan</w:t>
      </w:r>
      <w:r w:rsidR="00FD51E7">
        <w:rPr>
          <w:rFonts w:ascii="Times New Roman" w:hAnsi="Times New Roman" w:cs="Times New Roman"/>
        </w:rPr>
        <w:t>ce</w:t>
      </w:r>
      <w:r w:rsidR="019C83C5" w:rsidRPr="0FC43238">
        <w:rPr>
          <w:rFonts w:ascii="Times New Roman" w:hAnsi="Times New Roman" w:cs="Times New Roman"/>
        </w:rPr>
        <w:t xml:space="preserve">, making </w:t>
      </w:r>
      <w:r w:rsidR="009D4398">
        <w:rPr>
          <w:rFonts w:ascii="Times New Roman" w:hAnsi="Times New Roman" w:cs="Times New Roman"/>
        </w:rPr>
        <w:t>the</w:t>
      </w:r>
      <w:r w:rsidR="019C83C5" w:rsidRPr="5A8C0746">
        <w:rPr>
          <w:rFonts w:ascii="Times New Roman" w:hAnsi="Times New Roman" w:cs="Times New Roman"/>
        </w:rPr>
        <w:t xml:space="preserve"> </w:t>
      </w:r>
      <w:r w:rsidR="009D4398" w:rsidRPr="21ECAD60">
        <w:rPr>
          <w:rFonts w:ascii="Times New Roman" w:hAnsi="Times New Roman" w:cs="Times New Roman"/>
        </w:rPr>
        <w:t>background noise</w:t>
      </w:r>
      <w:r w:rsidR="009D4398">
        <w:rPr>
          <w:rFonts w:ascii="Times New Roman" w:hAnsi="Times New Roman" w:cs="Times New Roman"/>
        </w:rPr>
        <w:t xml:space="preserve"> </w:t>
      </w:r>
      <w:ins w:id="5" w:author="Farshad Bolouri">
        <w:r w:rsidR="009D4398">
          <w:rPr>
            <w:rFonts w:ascii="Times New Roman" w:hAnsi="Times New Roman" w:cs="Times New Roman"/>
          </w:rPr>
          <w:t>is</w:t>
        </w:r>
        <w:r w:rsidR="009D4398" w:rsidRPr="21ECAD60">
          <w:rPr>
            <w:rFonts w:ascii="Times New Roman" w:hAnsi="Times New Roman" w:cs="Times New Roman"/>
          </w:rPr>
          <w:t xml:space="preserve"> </w:t>
        </w:r>
      </w:ins>
      <w:r w:rsidR="009D4398" w:rsidRPr="21ECAD60">
        <w:rPr>
          <w:rFonts w:ascii="Times New Roman" w:hAnsi="Times New Roman" w:cs="Times New Roman"/>
        </w:rPr>
        <w:t xml:space="preserve">much more </w:t>
      </w:r>
      <w:r w:rsidR="009D4398" w:rsidRPr="790CBA79">
        <w:rPr>
          <w:rFonts w:ascii="Times New Roman" w:hAnsi="Times New Roman" w:cs="Times New Roman"/>
        </w:rPr>
        <w:t>prominen</w:t>
      </w:r>
      <w:r w:rsidR="009D4398">
        <w:rPr>
          <w:rFonts w:ascii="Times New Roman" w:hAnsi="Times New Roman" w:cs="Times New Roman"/>
        </w:rPr>
        <w:t>t</w:t>
      </w:r>
      <w:del w:id="6" w:author="Farshad Bolouri">
        <w:r w:rsidR="019C83C5" w:rsidRPr="790CBA79">
          <w:rPr>
            <w:rFonts w:ascii="Times New Roman" w:hAnsi="Times New Roman" w:cs="Times New Roman"/>
          </w:rPr>
          <w:delText>.</w:delText>
        </w:r>
      </w:del>
      <w:ins w:id="7" w:author="Farshad Bolouri">
        <w:r w:rsidR="009D4398">
          <w:rPr>
            <w:rFonts w:ascii="Times New Roman" w:hAnsi="Times New Roman" w:cs="Times New Roman"/>
          </w:rPr>
          <w:t xml:space="preserve"> when the</w:t>
        </w:r>
        <w:r w:rsidR="019C83C5" w:rsidRPr="5A8C0746">
          <w:rPr>
            <w:rFonts w:ascii="Times New Roman" w:hAnsi="Times New Roman" w:cs="Times New Roman"/>
          </w:rPr>
          <w:t xml:space="preserve"> </w:t>
        </w:r>
        <w:r w:rsidR="019C83C5" w:rsidRPr="488F27DF">
          <w:rPr>
            <w:rFonts w:ascii="Times New Roman" w:hAnsi="Times New Roman" w:cs="Times New Roman"/>
          </w:rPr>
          <w:t>quail</w:t>
        </w:r>
        <w:r w:rsidR="009D4398">
          <w:rPr>
            <w:rFonts w:ascii="Times New Roman" w:hAnsi="Times New Roman" w:cs="Times New Roman"/>
          </w:rPr>
          <w:t xml:space="preserve"> calls are acquired</w:t>
        </w:r>
        <w:r w:rsidR="335B90B5" w:rsidRPr="6B3C3BC1">
          <w:rPr>
            <w:rFonts w:ascii="Times New Roman" w:hAnsi="Times New Roman" w:cs="Times New Roman"/>
          </w:rPr>
          <w:t xml:space="preserve"> </w:t>
        </w:r>
        <w:r w:rsidR="019C83C5" w:rsidRPr="488F27DF">
          <w:rPr>
            <w:rFonts w:ascii="Times New Roman" w:hAnsi="Times New Roman" w:cs="Times New Roman"/>
          </w:rPr>
          <w:t xml:space="preserve">from a </w:t>
        </w:r>
        <w:r w:rsidR="019C83C5" w:rsidRPr="0FC43238">
          <w:rPr>
            <w:rFonts w:ascii="Times New Roman" w:hAnsi="Times New Roman" w:cs="Times New Roman"/>
          </w:rPr>
          <w:t xml:space="preserve">greater </w:t>
        </w:r>
        <w:r w:rsidR="019C83C5" w:rsidRPr="01230770">
          <w:rPr>
            <w:rFonts w:ascii="Times New Roman" w:hAnsi="Times New Roman" w:cs="Times New Roman"/>
          </w:rPr>
          <w:t>distan</w:t>
        </w:r>
        <w:r w:rsidR="00FD51E7">
          <w:rPr>
            <w:rFonts w:ascii="Times New Roman" w:hAnsi="Times New Roman" w:cs="Times New Roman"/>
          </w:rPr>
          <w:t>ce</w:t>
        </w:r>
        <w:r w:rsidR="019C83C5" w:rsidRPr="790CBA79">
          <w:rPr>
            <w:rFonts w:ascii="Times New Roman" w:hAnsi="Times New Roman" w:cs="Times New Roman"/>
          </w:rPr>
          <w:t>.</w:t>
        </w:r>
      </w:ins>
      <w:r w:rsidR="00E44CAF">
        <w:rPr>
          <w:rFonts w:ascii="Times New Roman" w:hAnsi="Times New Roman" w:cs="Times New Roman"/>
        </w:rPr>
        <w:t xml:space="preserve"> Therefore, for the purposes of this project</w:t>
      </w:r>
      <w:r w:rsidR="2ECB6339" w:rsidRPr="790CBA79">
        <w:rPr>
          <w:rFonts w:ascii="Times New Roman" w:hAnsi="Times New Roman" w:cs="Times New Roman"/>
        </w:rPr>
        <w:t>,</w:t>
      </w:r>
      <w:r w:rsidR="00E44CAF">
        <w:rPr>
          <w:rFonts w:ascii="Times New Roman" w:hAnsi="Times New Roman" w:cs="Times New Roman"/>
        </w:rPr>
        <w:t xml:space="preserve"> we will define a noisy </w:t>
      </w:r>
      <w:del w:id="8" w:author="Farshad Bolouri">
        <w:r w:rsidR="00E44CAF">
          <w:rPr>
            <w:rFonts w:ascii="Times New Roman" w:hAnsi="Times New Roman" w:cs="Times New Roman"/>
          </w:rPr>
          <w:delText>signal</w:delText>
        </w:r>
      </w:del>
      <w:ins w:id="9" w:author="Farshad Bolouri">
        <w:r w:rsidR="00E44CAF">
          <w:rPr>
            <w:rFonts w:ascii="Times New Roman" w:hAnsi="Times New Roman" w:cs="Times New Roman"/>
          </w:rPr>
          <w:t>signal</w:t>
        </w:r>
        <w:r w:rsidR="009D4398">
          <w:rPr>
            <w:rFonts w:ascii="Times New Roman" w:hAnsi="Times New Roman" w:cs="Times New Roman"/>
          </w:rPr>
          <w:t>s</w:t>
        </w:r>
      </w:ins>
      <w:r w:rsidR="00E44CAF">
        <w:rPr>
          <w:rFonts w:ascii="Times New Roman" w:hAnsi="Times New Roman" w:cs="Times New Roman"/>
        </w:rPr>
        <w:t xml:space="preserve"> as </w:t>
      </w:r>
      <w:ins w:id="10" w:author="Farshad Bolouri">
        <w:r w:rsidR="00E44CAF">
          <w:rPr>
            <w:rFonts w:ascii="Times New Roman" w:hAnsi="Times New Roman" w:cs="Times New Roman"/>
          </w:rPr>
          <w:t>one</w:t>
        </w:r>
        <w:r w:rsidR="009D4398">
          <w:rPr>
            <w:rFonts w:ascii="Times New Roman" w:hAnsi="Times New Roman" w:cs="Times New Roman"/>
          </w:rPr>
          <w:t>s</w:t>
        </w:r>
      </w:ins>
      <w:del w:id="11" w:author="Farshad Bolouri">
        <w:r w:rsidR="00E44CAF">
          <w:rPr>
            <w:rFonts w:ascii="Times New Roman" w:hAnsi="Times New Roman" w:cs="Times New Roman"/>
          </w:rPr>
          <w:delText>the quail calls were far from the microphones</w:delText>
        </w:r>
        <w:r w:rsidR="6D381758" w:rsidRPr="67355328">
          <w:rPr>
            <w:rFonts w:ascii="Times New Roman" w:hAnsi="Times New Roman" w:cs="Times New Roman"/>
          </w:rPr>
          <w:delText>,</w:delText>
        </w:r>
        <w:r w:rsidR="00E44CAF">
          <w:rPr>
            <w:rFonts w:ascii="Times New Roman" w:hAnsi="Times New Roman" w:cs="Times New Roman"/>
          </w:rPr>
          <w:delText xml:space="preserve"> so we can’t hear the calls clearly</w:delText>
        </w:r>
        <w:r w:rsidR="00E44CAF" w:rsidRPr="69EA4391">
          <w:rPr>
            <w:rFonts w:ascii="Times New Roman" w:hAnsi="Times New Roman" w:cs="Times New Roman"/>
          </w:rPr>
          <w:delText xml:space="preserve">. </w:delText>
        </w:r>
        <w:r w:rsidR="5A206BC9" w:rsidRPr="69EA4391">
          <w:rPr>
            <w:rFonts w:ascii="Times New Roman" w:hAnsi="Times New Roman" w:cs="Times New Roman"/>
          </w:rPr>
          <w:delText>A</w:delText>
        </w:r>
        <w:r w:rsidR="00E44CAF">
          <w:rPr>
            <w:rFonts w:ascii="Times New Roman" w:hAnsi="Times New Roman" w:cs="Times New Roman"/>
          </w:rPr>
          <w:delText xml:space="preserve"> clean signal </w:delText>
        </w:r>
        <w:r w:rsidR="3212DE0C" w:rsidRPr="69EA4391">
          <w:rPr>
            <w:rFonts w:ascii="Times New Roman" w:hAnsi="Times New Roman" w:cs="Times New Roman"/>
          </w:rPr>
          <w:delText xml:space="preserve">is </w:delText>
        </w:r>
        <w:r w:rsidR="3212DE0C" w:rsidRPr="0567F051">
          <w:rPr>
            <w:rFonts w:ascii="Times New Roman" w:hAnsi="Times New Roman" w:cs="Times New Roman"/>
          </w:rPr>
          <w:delText>defined</w:delText>
        </w:r>
        <w:r w:rsidR="00E44CAF" w:rsidRPr="69EA4391">
          <w:rPr>
            <w:rFonts w:ascii="Times New Roman" w:hAnsi="Times New Roman" w:cs="Times New Roman"/>
          </w:rPr>
          <w:delText xml:space="preserve"> </w:delText>
        </w:r>
        <w:r w:rsidR="00E44CAF">
          <w:rPr>
            <w:rFonts w:ascii="Times New Roman" w:hAnsi="Times New Roman" w:cs="Times New Roman"/>
          </w:rPr>
          <w:delText>as</w:delText>
        </w:r>
        <w:r w:rsidR="00E44CAF" w:rsidRPr="0567F051">
          <w:rPr>
            <w:rFonts w:ascii="Times New Roman" w:hAnsi="Times New Roman" w:cs="Times New Roman"/>
          </w:rPr>
          <w:delText xml:space="preserve"> </w:delText>
        </w:r>
        <w:r w:rsidR="6CB519E6" w:rsidRPr="0567F051">
          <w:rPr>
            <w:rFonts w:ascii="Times New Roman" w:hAnsi="Times New Roman" w:cs="Times New Roman"/>
          </w:rPr>
          <w:delText>the</w:delText>
        </w:r>
        <w:r w:rsidR="00E44CAF">
          <w:rPr>
            <w:rFonts w:ascii="Times New Roman" w:hAnsi="Times New Roman" w:cs="Times New Roman"/>
          </w:rPr>
          <w:delText xml:space="preserve"> one where the quail calls were close to the microphone.</w:delText>
        </w:r>
      </w:del>
    </w:p>
    <w:p w14:paraId="19D04BFE" w14:textId="79CAD106" w:rsidR="00DA67D5" w:rsidRDefault="00E44CAF" w:rsidP="009D439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where the quail calls were far from the </w:t>
      </w:r>
      <w:r w:rsidR="009D4398">
        <w:rPr>
          <w:rFonts w:ascii="Times New Roman" w:hAnsi="Times New Roman" w:cs="Times New Roman"/>
        </w:rPr>
        <w:t>microphones and a</w:t>
      </w:r>
      <w:r>
        <w:rPr>
          <w:rFonts w:ascii="Times New Roman" w:hAnsi="Times New Roman" w:cs="Times New Roman"/>
        </w:rPr>
        <w:t xml:space="preserve"> clean signal</w:t>
      </w:r>
      <w:r w:rsidR="009D4398">
        <w:rPr>
          <w:rFonts w:ascii="Times New Roman" w:hAnsi="Times New Roman" w:cs="Times New Roman"/>
        </w:rPr>
        <w:t>s</w:t>
      </w:r>
      <w:r w:rsidR="3212DE0C" w:rsidRPr="69EA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</w:t>
      </w:r>
      <w:r w:rsidRPr="0567F0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</w:t>
      </w:r>
      <w:r w:rsidR="009D439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where the quail calls were close to the microphone.</w:t>
      </w:r>
    </w:p>
    <w:p w14:paraId="4C3A0B63" w14:textId="37B34AA1" w:rsidR="00505C65" w:rsidRDefault="00A87B16" w:rsidP="009D43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3822">
        <w:rPr>
          <w:rFonts w:ascii="Times New Roman" w:hAnsi="Times New Roman" w:cs="Times New Roman"/>
        </w:rPr>
        <w:t>Both noisy signal</w:t>
      </w:r>
      <w:r w:rsidR="004C7E58">
        <w:rPr>
          <w:rFonts w:ascii="Times New Roman" w:hAnsi="Times New Roman" w:cs="Times New Roman"/>
        </w:rPr>
        <w:t>s</w:t>
      </w:r>
      <w:r w:rsidR="00CA3822">
        <w:rPr>
          <w:rFonts w:ascii="Times New Roman" w:hAnsi="Times New Roman" w:cs="Times New Roman"/>
        </w:rPr>
        <w:t xml:space="preserve"> and clean signal</w:t>
      </w:r>
      <w:r w:rsidR="004C7E58">
        <w:rPr>
          <w:rFonts w:ascii="Times New Roman" w:hAnsi="Times New Roman" w:cs="Times New Roman"/>
        </w:rPr>
        <w:t>s</w:t>
      </w:r>
      <w:r w:rsidR="00CA3822">
        <w:rPr>
          <w:rFonts w:ascii="Times New Roman" w:hAnsi="Times New Roman" w:cs="Times New Roman"/>
        </w:rPr>
        <w:t xml:space="preserve"> were analyzed while coming up with an implementation for this </w:t>
      </w:r>
      <w:r w:rsidR="00416AB8">
        <w:rPr>
          <w:rFonts w:ascii="Times New Roman" w:hAnsi="Times New Roman" w:cs="Times New Roman"/>
        </w:rPr>
        <w:t>filter</w:t>
      </w:r>
      <w:r w:rsidR="00CA3822">
        <w:rPr>
          <w:rFonts w:ascii="Times New Roman" w:hAnsi="Times New Roman" w:cs="Times New Roman"/>
        </w:rPr>
        <w:t>.</w:t>
      </w:r>
      <w:r w:rsidR="00572D29">
        <w:rPr>
          <w:rFonts w:ascii="Times New Roman" w:hAnsi="Times New Roman" w:cs="Times New Roman"/>
        </w:rPr>
        <w:t xml:space="preserve"> The difference between these two</w:t>
      </w:r>
      <w:r w:rsidR="004C7E58">
        <w:rPr>
          <w:rFonts w:ascii="Times New Roman" w:hAnsi="Times New Roman" w:cs="Times New Roman"/>
        </w:rPr>
        <w:t xml:space="preserve"> types of</w:t>
      </w:r>
      <w:r w:rsidR="00572D29">
        <w:rPr>
          <w:rFonts w:ascii="Times New Roman" w:hAnsi="Times New Roman" w:cs="Times New Roman"/>
        </w:rPr>
        <w:t xml:space="preserve"> signals can clearly be seen in the</w:t>
      </w:r>
      <w:r w:rsidR="002B2115">
        <w:rPr>
          <w:rFonts w:ascii="Times New Roman" w:hAnsi="Times New Roman" w:cs="Times New Roman"/>
        </w:rPr>
        <w:t>ir</w:t>
      </w:r>
      <w:r w:rsidR="00572D29">
        <w:rPr>
          <w:rFonts w:ascii="Times New Roman" w:hAnsi="Times New Roman" w:cs="Times New Roman"/>
        </w:rPr>
        <w:t xml:space="preserve"> time domain</w:t>
      </w:r>
      <w:r w:rsidR="002B2115">
        <w:rPr>
          <w:rFonts w:ascii="Times New Roman" w:hAnsi="Times New Roman" w:cs="Times New Roman"/>
        </w:rPr>
        <w:t xml:space="preserve"> graphs</w:t>
      </w:r>
      <w:r w:rsidR="0032650A">
        <w:rPr>
          <w:rFonts w:ascii="Times New Roman" w:hAnsi="Times New Roman" w:cs="Times New Roman"/>
        </w:rPr>
        <w:t xml:space="preserve"> as shown in Figure 1</w:t>
      </w:r>
      <w:r w:rsidR="002B2115">
        <w:rPr>
          <w:rFonts w:ascii="Times New Roman" w:hAnsi="Times New Roman" w:cs="Times New Roman"/>
        </w:rPr>
        <w:t xml:space="preserve">. </w:t>
      </w:r>
      <w:r w:rsidR="009D4398">
        <w:rPr>
          <w:rFonts w:ascii="Times New Roman" w:hAnsi="Times New Roman" w:cs="Times New Roman"/>
        </w:rPr>
        <w:t>The location of quail calls can be seen in the clean signal</w:t>
      </w:r>
      <w:r w:rsidR="002B2115">
        <w:rPr>
          <w:rFonts w:ascii="Times New Roman" w:hAnsi="Times New Roman" w:cs="Times New Roman"/>
        </w:rPr>
        <w:t xml:space="preserve"> while </w:t>
      </w:r>
      <w:r w:rsidR="009D4398">
        <w:rPr>
          <w:rFonts w:ascii="Times New Roman" w:hAnsi="Times New Roman" w:cs="Times New Roman"/>
        </w:rPr>
        <w:t>they</w:t>
      </w:r>
      <w:r w:rsidR="0032650A">
        <w:rPr>
          <w:rFonts w:ascii="Times New Roman" w:hAnsi="Times New Roman" w:cs="Times New Roman"/>
        </w:rPr>
        <w:t xml:space="preserve"> </w:t>
      </w:r>
      <w:r w:rsidR="009D4398">
        <w:rPr>
          <w:rFonts w:ascii="Times New Roman" w:hAnsi="Times New Roman" w:cs="Times New Roman"/>
        </w:rPr>
        <w:t>are more</w:t>
      </w:r>
      <w:r w:rsidR="0032650A">
        <w:rPr>
          <w:rFonts w:ascii="Times New Roman" w:hAnsi="Times New Roman" w:cs="Times New Roman"/>
        </w:rPr>
        <w:t xml:space="preserve"> difficult to </w:t>
      </w:r>
      <w:r w:rsidR="009D4398">
        <w:rPr>
          <w:rFonts w:ascii="Times New Roman" w:hAnsi="Times New Roman" w:cs="Times New Roman"/>
        </w:rPr>
        <w:t>see</w:t>
      </w:r>
      <w:r w:rsidR="0032650A">
        <w:rPr>
          <w:rFonts w:ascii="Times New Roman" w:hAnsi="Times New Roman" w:cs="Times New Roman"/>
        </w:rPr>
        <w:t xml:space="preserve"> </w:t>
      </w:r>
      <w:r w:rsidR="009D4398">
        <w:rPr>
          <w:rFonts w:ascii="Times New Roman" w:hAnsi="Times New Roman" w:cs="Times New Roman"/>
        </w:rPr>
        <w:t>in</w:t>
      </w:r>
      <w:r w:rsidR="0032650A">
        <w:rPr>
          <w:rFonts w:ascii="Times New Roman" w:hAnsi="Times New Roman" w:cs="Times New Roman"/>
        </w:rPr>
        <w:t xml:space="preserve"> the noisy signal</w:t>
      </w:r>
      <w:r w:rsidR="001E0A1B">
        <w:rPr>
          <w:rFonts w:ascii="Times New Roman" w:hAnsi="Times New Roman" w:cs="Times New Roman"/>
        </w:rPr>
        <w:t>’s</w:t>
      </w:r>
      <w:r w:rsidR="0032650A">
        <w:rPr>
          <w:rFonts w:ascii="Times New Roman" w:hAnsi="Times New Roman" w:cs="Times New Roman"/>
        </w:rPr>
        <w:t xml:space="preserve"> time domain graph. </w:t>
      </w:r>
      <w:r w:rsidR="00252CDB">
        <w:rPr>
          <w:rFonts w:ascii="Times New Roman" w:hAnsi="Times New Roman" w:cs="Times New Roman"/>
        </w:rPr>
        <w:t xml:space="preserve">The clean signals obtained from the </w:t>
      </w:r>
      <w:r w:rsidR="004323A2">
        <w:rPr>
          <w:rFonts w:ascii="Times New Roman" w:hAnsi="Times New Roman" w:cs="Times New Roman"/>
        </w:rPr>
        <w:t xml:space="preserve">acquisition system were </w:t>
      </w:r>
      <w:r w:rsidR="00503B8D">
        <w:rPr>
          <w:rFonts w:ascii="Times New Roman" w:hAnsi="Times New Roman" w:cs="Times New Roman"/>
        </w:rPr>
        <w:t xml:space="preserve">used to </w:t>
      </w:r>
      <w:r w:rsidR="009D4398">
        <w:rPr>
          <w:rFonts w:ascii="Times New Roman" w:hAnsi="Times New Roman" w:cs="Times New Roman"/>
        </w:rPr>
        <w:t>estimate</w:t>
      </w:r>
      <w:r w:rsidR="00503B8D">
        <w:rPr>
          <w:rFonts w:ascii="Times New Roman" w:hAnsi="Times New Roman" w:cs="Times New Roman"/>
        </w:rPr>
        <w:t xml:space="preserve"> the bandwidth of the quail calls.</w:t>
      </w:r>
      <w:r w:rsidR="00932E99">
        <w:rPr>
          <w:rFonts w:ascii="Times New Roman" w:hAnsi="Times New Roman" w:cs="Times New Roman"/>
        </w:rPr>
        <w:t xml:space="preserve"> Similar bandwidths were determined from neighboring microphones.</w:t>
      </w:r>
      <w:r w:rsidR="00503B8D">
        <w:rPr>
          <w:rFonts w:ascii="Times New Roman" w:hAnsi="Times New Roman" w:cs="Times New Roman"/>
        </w:rPr>
        <w:t xml:space="preserve"> The Spectrogram from this signal clearly shows</w:t>
      </w:r>
      <w:r w:rsidR="009D4398">
        <w:rPr>
          <w:rFonts w:ascii="Times New Roman" w:hAnsi="Times New Roman" w:cs="Times New Roman"/>
        </w:rPr>
        <w:t xml:space="preserve"> that</w:t>
      </w:r>
      <w:r w:rsidR="00503B8D">
        <w:rPr>
          <w:rFonts w:ascii="Times New Roman" w:hAnsi="Times New Roman" w:cs="Times New Roman"/>
        </w:rPr>
        <w:t xml:space="preserve"> the locations of the c</w:t>
      </w:r>
      <w:r w:rsidR="0032650A">
        <w:rPr>
          <w:rFonts w:ascii="Times New Roman" w:hAnsi="Times New Roman" w:cs="Times New Roman"/>
        </w:rPr>
        <w:t>alls</w:t>
      </w:r>
      <w:r w:rsidR="00975DB6">
        <w:rPr>
          <w:rFonts w:ascii="Times New Roman" w:hAnsi="Times New Roman" w:cs="Times New Roman"/>
        </w:rPr>
        <w:t xml:space="preserve"> </w:t>
      </w:r>
      <w:r w:rsidR="00002F79">
        <w:rPr>
          <w:rFonts w:ascii="Times New Roman" w:hAnsi="Times New Roman" w:cs="Times New Roman"/>
        </w:rPr>
        <w:t xml:space="preserve">are </w:t>
      </w:r>
      <w:r w:rsidR="00975DB6">
        <w:rPr>
          <w:rFonts w:ascii="Times New Roman" w:hAnsi="Times New Roman" w:cs="Times New Roman"/>
        </w:rPr>
        <w:t xml:space="preserve">between </w:t>
      </w:r>
      <w:r w:rsidR="00A15FC7">
        <w:rPr>
          <w:rFonts w:ascii="Times New Roman" w:hAnsi="Times New Roman" w:cs="Times New Roman"/>
        </w:rPr>
        <w:t xml:space="preserve">1000 and 1500 Hz </w:t>
      </w:r>
      <w:r w:rsidR="009D4398">
        <w:rPr>
          <w:rFonts w:ascii="Times New Roman" w:hAnsi="Times New Roman" w:cs="Times New Roman"/>
        </w:rPr>
        <w:t xml:space="preserve">to </w:t>
      </w:r>
      <w:r w:rsidR="00A15FC7">
        <w:rPr>
          <w:rFonts w:ascii="Times New Roman" w:hAnsi="Times New Roman" w:cs="Times New Roman"/>
        </w:rPr>
        <w:t>around 3200 Hz, however the part of the call we wish to preserve is</w:t>
      </w:r>
      <w:r w:rsidR="00503B8D">
        <w:rPr>
          <w:rFonts w:ascii="Times New Roman" w:hAnsi="Times New Roman" w:cs="Times New Roman"/>
        </w:rPr>
        <w:t xml:space="preserve"> between 1850 and 2150 Hz</w:t>
      </w:r>
      <w:r w:rsidR="00AA0646">
        <w:rPr>
          <w:rFonts w:ascii="Times New Roman" w:hAnsi="Times New Roman" w:cs="Times New Roman"/>
        </w:rPr>
        <w:t xml:space="preserve"> as shown in Figure </w:t>
      </w:r>
      <w:r w:rsidR="0032650A">
        <w:rPr>
          <w:rFonts w:ascii="Times New Roman" w:hAnsi="Times New Roman" w:cs="Times New Roman"/>
        </w:rPr>
        <w:t>2</w:t>
      </w:r>
      <w:r w:rsidR="002D08C3">
        <w:rPr>
          <w:rFonts w:ascii="Times New Roman" w:hAnsi="Times New Roman" w:cs="Times New Roman"/>
        </w:rPr>
        <w:t xml:space="preserve"> below</w:t>
      </w:r>
      <w:r w:rsidR="009D4398">
        <w:rPr>
          <w:rFonts w:ascii="Times New Roman" w:hAnsi="Times New Roman" w:cs="Times New Roman"/>
        </w:rPr>
        <w:t xml:space="preserve"> </w:t>
      </w:r>
      <w:r w:rsidR="009D4398" w:rsidRPr="009D4398">
        <w:rPr>
          <w:rFonts w:ascii="Times New Roman" w:hAnsi="Times New Roman" w:cs="Times New Roman"/>
        </w:rPr>
        <w:t>(The yellow color in the spectrogram - This frequency</w:t>
      </w:r>
      <w:r w:rsidR="009D4398">
        <w:rPr>
          <w:rFonts w:ascii="Times New Roman" w:hAnsi="Times New Roman" w:cs="Times New Roman"/>
        </w:rPr>
        <w:t xml:space="preserve"> </w:t>
      </w:r>
      <w:r w:rsidR="009D4398" w:rsidRPr="009D4398">
        <w:rPr>
          <w:rFonts w:ascii="Times New Roman" w:hAnsi="Times New Roman" w:cs="Times New Roman"/>
        </w:rPr>
        <w:t xml:space="preserve">range is what we hear and recognize as a "Quail Call" when listening to the </w:t>
      </w:r>
      <w:r w:rsidR="009D4398" w:rsidRPr="009D4398">
        <w:rPr>
          <w:rFonts w:ascii="Times New Roman" w:hAnsi="Times New Roman" w:cs="Times New Roman"/>
        </w:rPr>
        <w:lastRenderedPageBreak/>
        <w:t>audio files)</w:t>
      </w:r>
      <w:r w:rsidR="00DC3BCA">
        <w:rPr>
          <w:rFonts w:ascii="Times New Roman" w:hAnsi="Times New Roman" w:cs="Times New Roman"/>
        </w:rPr>
        <w:t>.</w:t>
      </w:r>
      <w:r w:rsidR="009D4398">
        <w:rPr>
          <w:rFonts w:ascii="Times New Roman" w:hAnsi="Times New Roman" w:cs="Times New Roman"/>
        </w:rPr>
        <w:t xml:space="preserve"> </w:t>
      </w:r>
      <w:r w:rsidR="002D08C3">
        <w:rPr>
          <w:rFonts w:ascii="Times New Roman" w:hAnsi="Times New Roman" w:cs="Times New Roman"/>
        </w:rPr>
        <w:t xml:space="preserve"> </w:t>
      </w:r>
      <w:r w:rsidR="0069311D">
        <w:rPr>
          <w:rFonts w:ascii="Times New Roman" w:hAnsi="Times New Roman" w:cs="Times New Roman"/>
        </w:rPr>
        <w:t>Another way of analyzing th</w:t>
      </w:r>
      <w:r w:rsidR="00E93A39">
        <w:rPr>
          <w:rFonts w:ascii="Times New Roman" w:hAnsi="Times New Roman" w:cs="Times New Roman"/>
        </w:rPr>
        <w:t>e</w:t>
      </w:r>
      <w:r w:rsidR="0069311D">
        <w:rPr>
          <w:rFonts w:ascii="Times New Roman" w:hAnsi="Times New Roman" w:cs="Times New Roman"/>
        </w:rPr>
        <w:t xml:space="preserve"> clean signal is by taking its</w:t>
      </w:r>
      <w:r w:rsidR="00D334BD">
        <w:rPr>
          <w:rFonts w:ascii="Times New Roman" w:hAnsi="Times New Roman" w:cs="Times New Roman"/>
        </w:rPr>
        <w:t xml:space="preserve"> Fourier Transform</w:t>
      </w:r>
      <w:r w:rsidR="00537E0A">
        <w:rPr>
          <w:rFonts w:ascii="Times New Roman" w:hAnsi="Times New Roman" w:cs="Times New Roman"/>
        </w:rPr>
        <w:t xml:space="preserve"> as was done in Figure 3</w:t>
      </w:r>
      <w:r w:rsidR="0069311D">
        <w:rPr>
          <w:rFonts w:ascii="Times New Roman" w:hAnsi="Times New Roman" w:cs="Times New Roman"/>
        </w:rPr>
        <w:t>.</w:t>
      </w:r>
      <w:r w:rsidR="00E93A39">
        <w:rPr>
          <w:rFonts w:ascii="Times New Roman" w:hAnsi="Times New Roman" w:cs="Times New Roman"/>
        </w:rPr>
        <w:t xml:space="preserve"> The spikes of </w:t>
      </w:r>
      <w:r w:rsidR="00537E0A">
        <w:rPr>
          <w:rFonts w:ascii="Times New Roman" w:hAnsi="Times New Roman" w:cs="Times New Roman"/>
        </w:rPr>
        <w:t>the FFT graph illustrate the indices of the quail calls.</w:t>
      </w:r>
      <w:r w:rsidR="00F579DE">
        <w:rPr>
          <w:rFonts w:ascii="Times New Roman" w:hAnsi="Times New Roman" w:cs="Times New Roman"/>
        </w:rPr>
        <w:t xml:space="preserve"> </w:t>
      </w:r>
    </w:p>
    <w:p w14:paraId="36AE076F" w14:textId="4AE6F18E" w:rsidR="000558BE" w:rsidRDefault="00F579DE" w:rsidP="00505C6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confirm the bandwidth of the quail calls the FFT of a noisy signal was taken</w:t>
      </w:r>
      <w:r w:rsidR="00D551D3">
        <w:rPr>
          <w:rFonts w:ascii="Times New Roman" w:hAnsi="Times New Roman" w:cs="Times New Roman"/>
        </w:rPr>
        <w:t xml:space="preserve"> also depicted in Figure </w:t>
      </w:r>
      <w:r w:rsidR="001159E7">
        <w:rPr>
          <w:rFonts w:ascii="Times New Roman" w:hAnsi="Times New Roman" w:cs="Times New Roman"/>
        </w:rPr>
        <w:t>3</w:t>
      </w:r>
      <w:r w:rsidR="00D551D3">
        <w:rPr>
          <w:rFonts w:ascii="Times New Roman" w:hAnsi="Times New Roman" w:cs="Times New Roman"/>
        </w:rPr>
        <w:t>.</w:t>
      </w:r>
      <w:r w:rsidR="000F1C63">
        <w:rPr>
          <w:rFonts w:ascii="Times New Roman" w:hAnsi="Times New Roman" w:cs="Times New Roman"/>
        </w:rPr>
        <w:t xml:space="preserve"> From this FFT the </w:t>
      </w:r>
      <w:r w:rsidR="00685EE8">
        <w:rPr>
          <w:rFonts w:ascii="Times New Roman" w:hAnsi="Times New Roman" w:cs="Times New Roman"/>
        </w:rPr>
        <w:t>physical</w:t>
      </w:r>
      <w:r w:rsidR="00044D9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(f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1B7B09">
        <w:rPr>
          <w:rFonts w:ascii="Times New Roman" w:hAnsi="Times New Roman" w:cs="Times New Roman"/>
        </w:rPr>
        <w:t xml:space="preserve"> and </w:t>
      </w:r>
      <w:r w:rsidR="00685EE8">
        <w:rPr>
          <w:rFonts w:ascii="Times New Roman" w:hAnsi="Times New Roman" w:cs="Times New Roman"/>
        </w:rPr>
        <w:t>normalized</w:t>
      </w:r>
      <w:r w:rsidR="001B7B09">
        <w:rPr>
          <w:rFonts w:ascii="Times New Roman" w:hAnsi="Times New Roman" w:cs="Times New Roman"/>
        </w:rPr>
        <w:t xml:space="preserve"> frequenc</w:t>
      </w:r>
      <w:r w:rsidR="008C35BA">
        <w:rPr>
          <w:rFonts w:ascii="Times New Roman" w:hAnsi="Times New Roman" w:cs="Times New Roman"/>
        </w:rPr>
        <w:t>y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1B7B09">
        <w:rPr>
          <w:rFonts w:ascii="Times New Roman" w:hAnsi="Times New Roman" w:cs="Times New Roman"/>
        </w:rPr>
        <w:t xml:space="preserve"> of the noisy signal were calculated </w:t>
      </w:r>
      <w:r w:rsidR="001B62E8">
        <w:rPr>
          <w:rFonts w:ascii="Times New Roman" w:hAnsi="Times New Roman" w:cs="Times New Roman"/>
        </w:rPr>
        <w:t xml:space="preserve">giving an approximate location of the frequencies </w:t>
      </w:r>
      <w:r w:rsidR="0099599F">
        <w:rPr>
          <w:rFonts w:ascii="Times New Roman" w:hAnsi="Times New Roman" w:cs="Times New Roman"/>
        </w:rPr>
        <w:t>at</w:t>
      </w:r>
      <w:r w:rsidR="00B82F8F">
        <w:rPr>
          <w:rFonts w:ascii="Times New Roman" w:hAnsi="Times New Roman" w:cs="Times New Roman"/>
        </w:rPr>
        <w:t xml:space="preserve"> index k = 193</w:t>
      </w:r>
      <w:r w:rsidR="001523A2">
        <w:rPr>
          <w:rFonts w:ascii="Times New Roman" w:hAnsi="Times New Roman" w:cs="Times New Roman"/>
        </w:rPr>
        <w:t>2</w:t>
      </w:r>
      <w:r w:rsidR="00B82F8F">
        <w:rPr>
          <w:rFonts w:ascii="Times New Roman" w:hAnsi="Times New Roman" w:cs="Times New Roman"/>
        </w:rPr>
        <w:t>. Using equation 1</w:t>
      </w:r>
      <w:r w:rsidR="00C721CC">
        <w:rPr>
          <w:rFonts w:ascii="Times New Roman" w:hAnsi="Times New Roman" w:cs="Times New Roman"/>
        </w:rPr>
        <w:t>,</w:t>
      </w:r>
      <w:r w:rsidR="00B82F8F">
        <w:rPr>
          <w:rFonts w:ascii="Times New Roman" w:hAnsi="Times New Roman" w:cs="Times New Roman"/>
        </w:rPr>
        <w:t xml:space="preserve"> the </w:t>
      </w:r>
      <w:r w:rsidR="00520000">
        <w:rPr>
          <w:rFonts w:ascii="Times New Roman" w:hAnsi="Times New Roman" w:cs="Times New Roman"/>
        </w:rPr>
        <w:t>physical</w:t>
      </w:r>
      <w:r w:rsidR="00B82F8F">
        <w:rPr>
          <w:rFonts w:ascii="Times New Roman" w:hAnsi="Times New Roman" w:cs="Times New Roman"/>
        </w:rPr>
        <w:t xml:space="preserve"> frequency was calculated to be </w:t>
      </w:r>
      <w:r w:rsidR="00583CB7">
        <w:rPr>
          <w:rFonts w:ascii="Times New Roman" w:hAnsi="Times New Roman" w:cs="Times New Roman"/>
        </w:rPr>
        <w:t xml:space="preserve">1855 Hz, confirming the bandwidth shown by the spectrogram. </w:t>
      </w:r>
    </w:p>
    <w:p w14:paraId="57C853D0" w14:textId="3F25087D" w:rsidR="00764E0B" w:rsidRDefault="006B7ED5" w:rsidP="007C10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065F49" wp14:editId="68F2E4AD">
                <wp:simplePos x="0" y="0"/>
                <wp:positionH relativeFrom="column">
                  <wp:posOffset>-560070</wp:posOffset>
                </wp:positionH>
                <wp:positionV relativeFrom="paragraph">
                  <wp:posOffset>292735</wp:posOffset>
                </wp:positionV>
                <wp:extent cx="6650990" cy="2607310"/>
                <wp:effectExtent l="0" t="0" r="0" b="254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990" cy="2607310"/>
                          <a:chOff x="0" y="0"/>
                          <a:chExt cx="6650990" cy="260731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607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0" y="0"/>
                            <a:ext cx="3298190" cy="2607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464103" id="Group 10" o:spid="_x0000_s1026" style="position:absolute;margin-left:-44.1pt;margin-top:23.05pt;width:523.7pt;height:205.3pt;z-index:251658240" coordsize="66509,26073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N0&#10;aW5iAAAFkAMAAgAAABQAABCekAQAAgAAABQAABCykpEAAgAAAAM1MwAAkpIAAgAAAAM1MwAA6hwA&#10;BwAACAwAAAiSAAAAAB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PD94cGFja2V0&#10;IGVuZD0ndyc/Pv/bAEMABwUFBgUEBwYFBggHBwgKEQsKCQkKFQ8QDBEYFRoZGBUYFxseJyEbHSUd&#10;FxgiLiIlKCkrLCsaIC8zLyoyJyorKv/bAEMBBwgICgkKFAsLFCocGBwqKioqKioqKioqKioqKioq&#10;KioqKioqKioqKioqKioqKioqKioqKioqKioqKioqKioqKv/AABEIAgoCn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zdGluYgAABZADAAIAAAAUAAAQnpAEAAIAAAAUAAAQspKRAAIAAAADNzgA&#10;AJKSAAIAAAADNzgAAOocAAcAAAgMAAAIkg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jE6MTA6MTggMTQ6NDU6MDkA&#10;MjAyMToxMDoxOCAxNDo0NTowOQAAAHMAdABpAG4AYgAAAP/hCxh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IM&#10;Ap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hart, line chart&#10;&#10;Description automatically generated" style="position:absolute;width:33528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">
                  <v:imagedata r:id="rId29" o:title="Chart, line chart&#10;&#10;Description automatically generated"/>
                </v:shape>
                <v:shape id="Picture 4" o:spid="_x0000_s1028" type="#_x0000_t75" alt="Chart&#10;&#10;Description automatically generated" style="position:absolute;left:33528;width:32981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">
                  <v:imagedata r:id="rId30" o:title="Chart&#10;&#10;Description automatically generated"/>
                </v:shape>
                <w10:wrap type="topAndBottom"/>
              </v:group>
            </w:pict>
          </mc:Fallback>
        </mc:AlternateContent>
      </w:r>
      <w:r w:rsidR="00A27B7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C17C7F" wp14:editId="7F6BD369">
                <wp:simplePos x="0" y="0"/>
                <wp:positionH relativeFrom="column">
                  <wp:posOffset>-361950</wp:posOffset>
                </wp:positionH>
                <wp:positionV relativeFrom="paragraph">
                  <wp:posOffset>3017097</wp:posOffset>
                </wp:positionV>
                <wp:extent cx="665099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2C212" w14:textId="75AFCB26" w:rsidR="001B62E8" w:rsidRPr="001B62E8" w:rsidRDefault="001B62E8" w:rsidP="001B62E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B6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B6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B6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B6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F0A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1B6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453F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: Clean and Noisy Signals in the Time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17C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8.5pt;margin-top:237.55pt;width:523.7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" stroked="f">
                <v:textbox style="mso-fit-shape-to-text:t" inset="0,0,0,0">
                  <w:txbxContent>
                    <w:p w14:paraId="50C2C212" w14:textId="75AFCB26" w:rsidR="001B62E8" w:rsidRPr="001B62E8" w:rsidRDefault="001B62E8" w:rsidP="001B62E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B6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 w:rsidRPr="001B6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B6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B6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FF0AE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1B6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="00453F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: Clean and Noisy Signals in the Time Domain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4E0B">
        <w:rPr>
          <w:rFonts w:ascii="Times New Roman" w:hAnsi="Times New Roman" w:cs="Times New Roman"/>
        </w:rPr>
        <w:tab/>
      </w:r>
    </w:p>
    <w:p w14:paraId="759B6379" w14:textId="47F968EE" w:rsidR="000558BE" w:rsidRDefault="00037718" w:rsidP="007C105C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DCCB477" wp14:editId="779BE6BD">
                <wp:simplePos x="0" y="0"/>
                <wp:positionH relativeFrom="column">
                  <wp:posOffset>873125</wp:posOffset>
                </wp:positionH>
                <wp:positionV relativeFrom="paragraph">
                  <wp:posOffset>6297295</wp:posOffset>
                </wp:positionV>
                <wp:extent cx="420751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E207E" w14:textId="77777777" w:rsidR="00C716FA" w:rsidRPr="00C716FA" w:rsidRDefault="00C716FA" w:rsidP="00C716F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716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1B62E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="00B94A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36159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FFT of Clean and Noisy Signals</w:t>
                            </w:r>
                            <w:r w:rsidR="00CA6F4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[2].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CB477" id="Text Box 6" o:spid="_x0000_s1027" type="#_x0000_t202" style="position:absolute;margin-left:68.75pt;margin-top:495.85pt;width:331.3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RnLQIAAGQ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" stroked="f">
                <v:textbox style="mso-fit-shape-to-text:t" inset="0,0,0,0">
                  <w:txbxContent>
                    <w:p w14:paraId="7B6E207E" w14:textId="77777777" w:rsidR="00C716FA" w:rsidRPr="00C716FA" w:rsidRDefault="00C716FA" w:rsidP="00C716F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716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 w:rsidR="001B62E8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="00B94A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36159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FFT of Clean and Noisy Signals</w:t>
                      </w:r>
                      <w:r w:rsidR="00CA6F4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[2].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FA9929" wp14:editId="443C6F3F">
                <wp:simplePos x="0" y="0"/>
                <wp:positionH relativeFrom="column">
                  <wp:posOffset>965835</wp:posOffset>
                </wp:positionH>
                <wp:positionV relativeFrom="paragraph">
                  <wp:posOffset>2865755</wp:posOffset>
                </wp:positionV>
                <wp:extent cx="42164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18007" w14:textId="77777777" w:rsidR="000E0D4F" w:rsidRPr="000E0D4F" w:rsidRDefault="000E0D4F" w:rsidP="000E0D4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E0D4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0E0D4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E0D4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E0D4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F0A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0E0D4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36159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Spectrogram of </w:t>
                            </w:r>
                            <w:r w:rsidR="00453F3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Quail Call</w:t>
                            </w:r>
                            <w:r w:rsidR="00DA45B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[6].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A9929" id="Text Box 9" o:spid="_x0000_s1028" type="#_x0000_t202" style="position:absolute;margin-left:76.05pt;margin-top:225.65pt;width:332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" stroked="f">
                <v:textbox style="mso-fit-shape-to-text:t" inset="0,0,0,0">
                  <w:txbxContent>
                    <w:p w14:paraId="4AE18007" w14:textId="77777777" w:rsidR="000E0D4F" w:rsidRPr="000E0D4F" w:rsidRDefault="000E0D4F" w:rsidP="000E0D4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E0D4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 w:rsidRPr="000E0D4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0E0D4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E0D4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FF0AE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0E0D4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="00361597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: Spectrogram of </w:t>
                      </w:r>
                      <w:r w:rsidR="00453F3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Quail Call</w:t>
                      </w:r>
                      <w:r w:rsidR="00DA45BC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[6].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56" behindDoc="0" locked="0" layoutInCell="1" allowOverlap="1" wp14:anchorId="577AFAC7" wp14:editId="1ECE6EEB">
                <wp:simplePos x="0" y="0"/>
                <wp:positionH relativeFrom="column">
                  <wp:posOffset>-466090</wp:posOffset>
                </wp:positionH>
                <wp:positionV relativeFrom="paragraph">
                  <wp:posOffset>3615690</wp:posOffset>
                </wp:positionV>
                <wp:extent cx="6806142" cy="2683510"/>
                <wp:effectExtent l="0" t="0" r="0" b="254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6142" cy="2683510"/>
                          <a:chOff x="0" y="0"/>
                          <a:chExt cx="6806142" cy="2683510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2067" y="0"/>
                            <a:ext cx="3394075" cy="268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530" cy="268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1B1E12" id="Group 27" o:spid="_x0000_s1026" style="position:absolute;margin-left:-36.7pt;margin-top:284.7pt;width:535.9pt;height:211.3pt;z-index:251658256" coordsize="68061,26835" o:gfxdata="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zdGlu&#10;YgAABZADAAIAAAAUAAAQnpAEAAIAAAAUAAAQspKRAAIAAAADNTQAAJKSAAIAAAADNTQAAOocAAcA&#10;AAgMAAAIkg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jE6MTA6MTYgMTY6MDU6MzcAMjAyMToxMDoxNiAxNjowNToz&#10;NwAAAHMAdABpAG4AYgAAAP/hCxh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IxLTEw&#10;LTE2VDE2OjA1OjM3LjU0MD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zdGluYjwvcmRmOmxpPjwvcmRmOlNlcT4NCgkJCTwvZGM6&#10;Y3JlYXRvcj48L3JkZjpEZXNjcmlwdGlvbj48L3JkZjpSREY+PC94OnhtcG1ldGE+DQ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Dw/eHBhY2tldCBl&#10;bmQ9J3cnPz7/2wBDAAcFBQYFBAcGBQYIBwcIChELCgkJChUPEAwRGBUaGRgVGBcbHichGx0lHRcY&#10;Ii4iJSgpKywrGiAvMy8qMicqKyr/2wBDAQcICAoJChQLCxQqHBgcKioqKioqKioqKioqKioqKioq&#10;KioqKioqKioqKioqKioqKioqKioqKioqKioqKioqKir/wAARCAIIAq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">
                <v:shape id="Picture 25" o:spid="_x0000_s1027" type="#_x0000_t75" alt="Chart, histogram&#10;&#10;Description automatically generated" style="position:absolute;left:34120;width:33941;height:26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">
                  <v:imagedata r:id="rId33" o:title="Chart, histogram&#10;&#10;Description automatically generated"/>
                </v:shape>
                <v:shape id="Picture 26" o:spid="_x0000_s1028" type="#_x0000_t75" alt="Chart, histogram&#10;&#10;Description automatically generated" style="position:absolute;width:34785;height:26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">
                  <v:imagedata r:id="rId34" o:title="Chart, histogram&#10;&#10;Description automatically generated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7" behindDoc="0" locked="0" layoutInCell="1" allowOverlap="1" wp14:anchorId="166CCA36" wp14:editId="48BF781A">
            <wp:simplePos x="0" y="0"/>
            <wp:positionH relativeFrom="column">
              <wp:posOffset>1477645</wp:posOffset>
            </wp:positionH>
            <wp:positionV relativeFrom="paragraph">
              <wp:posOffset>0</wp:posOffset>
            </wp:positionV>
            <wp:extent cx="2794000" cy="2867660"/>
            <wp:effectExtent l="0" t="0" r="6350" b="8890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5743A" w14:textId="3416EA0A" w:rsidR="000558BE" w:rsidRDefault="000558BE" w:rsidP="007C105C">
      <w:pPr>
        <w:spacing w:line="480" w:lineRule="auto"/>
        <w:rPr>
          <w:rFonts w:ascii="Times New Roman" w:hAnsi="Times New Roman" w:cs="Times New Roman"/>
        </w:rPr>
      </w:pPr>
    </w:p>
    <w:p w14:paraId="3777D206" w14:textId="5E34EE97" w:rsidR="000558BE" w:rsidRDefault="000558BE" w:rsidP="007C105C">
      <w:pPr>
        <w:spacing w:line="480" w:lineRule="auto"/>
        <w:rPr>
          <w:rFonts w:ascii="Times New Roman" w:hAnsi="Times New Roman" w:cs="Times New Roman"/>
        </w:rPr>
      </w:pPr>
    </w:p>
    <w:p w14:paraId="1778E472" w14:textId="287BBEC0" w:rsidR="00583CB7" w:rsidRDefault="007F7B13" w:rsidP="008460E0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 w:rsidRPr="007F7B1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k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              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7F7B13">
        <w:rPr>
          <w:rFonts w:ascii="Times New Roman" w:eastAsiaTheme="minorEastAsia" w:hAnsi="Times New Roman" w:cs="Times New Roman"/>
        </w:rPr>
        <w:t xml:space="preserve"> </w:t>
      </w:r>
    </w:p>
    <w:p w14:paraId="5740844B" w14:textId="62443A03" w:rsidR="00BD438E" w:rsidRPr="007F7B13" w:rsidRDefault="00BD438E" w:rsidP="008460E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Equation 1: Physical Frequency [1].</w:t>
      </w:r>
    </w:p>
    <w:p w14:paraId="214578C2" w14:textId="4530B0D4" w:rsidR="0007769D" w:rsidRDefault="00C51060" w:rsidP="00C510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Filter Design</w:t>
      </w:r>
    </w:p>
    <w:p w14:paraId="6C11B652" w14:textId="340AE5B4" w:rsidR="00FF31AC" w:rsidRDefault="00262701" w:rsidP="005C0DE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 </w:t>
      </w:r>
      <w:r w:rsidR="009D439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filter design</w:t>
      </w:r>
      <w:r w:rsidR="009D4398">
        <w:rPr>
          <w:rFonts w:ascii="Times New Roman" w:hAnsi="Times New Roman" w:cs="Times New Roman"/>
        </w:rPr>
        <w:t xml:space="preserve"> process</w:t>
      </w:r>
      <w:r>
        <w:rPr>
          <w:rFonts w:ascii="Times New Roman" w:hAnsi="Times New Roman" w:cs="Times New Roman"/>
        </w:rPr>
        <w:t xml:space="preserve">, we </w:t>
      </w:r>
      <w:r w:rsidR="000D59F2">
        <w:rPr>
          <w:rFonts w:ascii="Times New Roman" w:hAnsi="Times New Roman" w:cs="Times New Roman"/>
        </w:rPr>
        <w:t>tested out several Band-pass filters with</w:t>
      </w:r>
      <w:r w:rsidR="00CC6CF0">
        <w:rPr>
          <w:rFonts w:ascii="Times New Roman" w:hAnsi="Times New Roman" w:cs="Times New Roman"/>
        </w:rPr>
        <w:t xml:space="preserve"> the passband located </w:t>
      </w:r>
      <w:r w:rsidR="00D31F53">
        <w:rPr>
          <w:rFonts w:ascii="Times New Roman" w:hAnsi="Times New Roman" w:cs="Times New Roman"/>
        </w:rPr>
        <w:t>within</w:t>
      </w:r>
      <w:r w:rsidR="000D59F2">
        <w:rPr>
          <w:rFonts w:ascii="Times New Roman" w:hAnsi="Times New Roman" w:cs="Times New Roman"/>
        </w:rPr>
        <w:t xml:space="preserve"> our </w:t>
      </w:r>
      <w:r w:rsidR="00D31F53">
        <w:rPr>
          <w:rFonts w:ascii="Times New Roman" w:hAnsi="Times New Roman" w:cs="Times New Roman"/>
        </w:rPr>
        <w:t xml:space="preserve">bandwidth. These filters provided </w:t>
      </w:r>
      <w:r w:rsidR="00B55C0C">
        <w:rPr>
          <w:rFonts w:ascii="Times New Roman" w:hAnsi="Times New Roman" w:cs="Times New Roman"/>
        </w:rPr>
        <w:t xml:space="preserve">signals with relatively less noise but </w:t>
      </w:r>
      <w:r w:rsidR="008F0B59">
        <w:rPr>
          <w:rFonts w:ascii="Times New Roman" w:hAnsi="Times New Roman" w:cs="Times New Roman"/>
        </w:rPr>
        <w:t xml:space="preserve">still contained </w:t>
      </w:r>
      <w:r w:rsidR="009D4398">
        <w:rPr>
          <w:rFonts w:ascii="Times New Roman" w:hAnsi="Times New Roman" w:cs="Times New Roman"/>
        </w:rPr>
        <w:t xml:space="preserve">enough </w:t>
      </w:r>
      <w:r w:rsidR="008F0B59">
        <w:rPr>
          <w:rFonts w:ascii="Times New Roman" w:hAnsi="Times New Roman" w:cs="Times New Roman"/>
        </w:rPr>
        <w:t xml:space="preserve">background noise </w:t>
      </w:r>
      <w:r w:rsidR="009D4398">
        <w:rPr>
          <w:rFonts w:ascii="Times New Roman" w:hAnsi="Times New Roman" w:cs="Times New Roman"/>
        </w:rPr>
        <w:t>to</w:t>
      </w:r>
      <w:r w:rsidR="008F0B59">
        <w:rPr>
          <w:rFonts w:ascii="Times New Roman" w:hAnsi="Times New Roman" w:cs="Times New Roman"/>
        </w:rPr>
        <w:t xml:space="preserve"> overpower the quail calls.</w:t>
      </w:r>
      <w:r w:rsidR="00CC4A24">
        <w:rPr>
          <w:rFonts w:ascii="Times New Roman" w:hAnsi="Times New Roman" w:cs="Times New Roman"/>
        </w:rPr>
        <w:t xml:space="preserve"> Due to </w:t>
      </w:r>
      <w:r w:rsidR="000A0029">
        <w:rPr>
          <w:rFonts w:ascii="Times New Roman" w:hAnsi="Times New Roman" w:cs="Times New Roman"/>
        </w:rPr>
        <w:t xml:space="preserve">these </w:t>
      </w:r>
      <w:r w:rsidR="006C08CC">
        <w:rPr>
          <w:rFonts w:ascii="Times New Roman" w:hAnsi="Times New Roman" w:cs="Times New Roman"/>
        </w:rPr>
        <w:t>unsatisfactory results</w:t>
      </w:r>
      <w:r w:rsidR="004B43B0">
        <w:rPr>
          <w:rFonts w:ascii="Times New Roman" w:hAnsi="Times New Roman" w:cs="Times New Roman"/>
        </w:rPr>
        <w:t>,</w:t>
      </w:r>
      <w:r w:rsidR="009E27E5">
        <w:rPr>
          <w:rFonts w:ascii="Times New Roman" w:hAnsi="Times New Roman" w:cs="Times New Roman"/>
        </w:rPr>
        <w:t xml:space="preserve"> we </w:t>
      </w:r>
      <w:r w:rsidR="00F355BF">
        <w:rPr>
          <w:rFonts w:ascii="Times New Roman" w:hAnsi="Times New Roman" w:cs="Times New Roman"/>
        </w:rPr>
        <w:t xml:space="preserve">moved to try </w:t>
      </w:r>
      <w:r w:rsidR="009B356A">
        <w:rPr>
          <w:rFonts w:ascii="Times New Roman" w:hAnsi="Times New Roman" w:cs="Times New Roman"/>
        </w:rPr>
        <w:t xml:space="preserve">an alternative approach to this task. We started </w:t>
      </w:r>
      <w:r w:rsidR="00FF22DA">
        <w:rPr>
          <w:rFonts w:ascii="Times New Roman" w:hAnsi="Times New Roman" w:cs="Times New Roman"/>
        </w:rPr>
        <w:t xml:space="preserve">by assuming </w:t>
      </w:r>
      <w:r w:rsidR="0073749F">
        <w:rPr>
          <w:rFonts w:ascii="Times New Roman" w:hAnsi="Times New Roman" w:cs="Times New Roman"/>
        </w:rPr>
        <w:t xml:space="preserve">that the noise model of our signal was an additive </w:t>
      </w:r>
      <w:r w:rsidR="00CE5D21">
        <w:rPr>
          <w:rFonts w:ascii="Times New Roman" w:hAnsi="Times New Roman" w:cs="Times New Roman"/>
        </w:rPr>
        <w:t>in nature,</w:t>
      </w:r>
      <w:r w:rsidR="0073749F">
        <w:rPr>
          <w:rFonts w:ascii="Times New Roman" w:hAnsi="Times New Roman" w:cs="Times New Roman"/>
        </w:rPr>
        <w:t xml:space="preserve"> meaning </w:t>
      </w:r>
      <w:r w:rsidR="00760070">
        <w:rPr>
          <w:rFonts w:ascii="Times New Roman" w:hAnsi="Times New Roman" w:cs="Times New Roman"/>
        </w:rPr>
        <w:t xml:space="preserve">the signal </w:t>
      </w:r>
      <w:r w:rsidR="00157D9F">
        <w:rPr>
          <w:rFonts w:ascii="Times New Roman" w:hAnsi="Times New Roman" w:cs="Times New Roman"/>
        </w:rPr>
        <w:t xml:space="preserve">is a </w:t>
      </w:r>
      <w:r w:rsidR="00204E96">
        <w:rPr>
          <w:rFonts w:ascii="Times New Roman" w:hAnsi="Times New Roman" w:cs="Times New Roman"/>
        </w:rPr>
        <w:t>summation</w:t>
      </w:r>
      <w:r w:rsidR="007A1700">
        <w:rPr>
          <w:rFonts w:ascii="Times New Roman" w:hAnsi="Times New Roman" w:cs="Times New Roman"/>
        </w:rPr>
        <w:t xml:space="preserve"> </w:t>
      </w:r>
      <w:r w:rsidR="00204E96">
        <w:rPr>
          <w:rFonts w:ascii="Times New Roman" w:hAnsi="Times New Roman" w:cs="Times New Roman"/>
        </w:rPr>
        <w:t>of</w:t>
      </w:r>
      <w:r w:rsidR="007A1700">
        <w:rPr>
          <w:rFonts w:ascii="Times New Roman" w:hAnsi="Times New Roman" w:cs="Times New Roman"/>
        </w:rPr>
        <w:t xml:space="preserve"> o</w:t>
      </w:r>
      <w:r w:rsidR="00E732B3">
        <w:rPr>
          <w:rFonts w:ascii="Times New Roman" w:hAnsi="Times New Roman" w:cs="Times New Roman"/>
        </w:rPr>
        <w:t>ur clean signals (containing quail calls)</w:t>
      </w:r>
      <w:r w:rsidR="007A1700">
        <w:rPr>
          <w:rFonts w:ascii="Times New Roman" w:hAnsi="Times New Roman" w:cs="Times New Roman"/>
        </w:rPr>
        <w:t xml:space="preserve"> </w:t>
      </w:r>
      <w:r w:rsidR="00E732B3">
        <w:rPr>
          <w:rFonts w:ascii="Times New Roman" w:hAnsi="Times New Roman" w:cs="Times New Roman"/>
        </w:rPr>
        <w:t>and</w:t>
      </w:r>
      <w:r w:rsidR="007A1700">
        <w:rPr>
          <w:rFonts w:ascii="Times New Roman" w:hAnsi="Times New Roman" w:cs="Times New Roman"/>
        </w:rPr>
        <w:t xml:space="preserve"> background noise.</w:t>
      </w:r>
      <w:r w:rsidR="00CE09F5" w:rsidRPr="00CE09F5">
        <w:rPr>
          <w:rFonts w:ascii="Times New Roman" w:hAnsi="Times New Roman" w:cs="Times New Roman"/>
        </w:rPr>
        <w:t xml:space="preserve"> </w:t>
      </w:r>
      <w:r w:rsidR="00CE09F5">
        <w:rPr>
          <w:rFonts w:ascii="Times New Roman" w:hAnsi="Times New Roman" w:cs="Times New Roman"/>
        </w:rPr>
        <w:t xml:space="preserve">The additive model used for the design is shown in Equation 2. </w:t>
      </w:r>
      <w:r w:rsidR="007A1700">
        <w:rPr>
          <w:rFonts w:ascii="Times New Roman" w:hAnsi="Times New Roman" w:cs="Times New Roman"/>
        </w:rPr>
        <w:t xml:space="preserve"> </w:t>
      </w:r>
      <w:r w:rsidR="003F4F52">
        <w:rPr>
          <w:rFonts w:ascii="Times New Roman" w:hAnsi="Times New Roman" w:cs="Times New Roman"/>
        </w:rPr>
        <w:t>The</w:t>
      </w:r>
      <w:r w:rsidR="00C13BFB">
        <w:rPr>
          <w:rFonts w:ascii="Times New Roman" w:hAnsi="Times New Roman" w:cs="Times New Roman"/>
        </w:rPr>
        <w:t>n</w:t>
      </w:r>
      <w:r w:rsidR="007A1700">
        <w:rPr>
          <w:rFonts w:ascii="Times New Roman" w:hAnsi="Times New Roman" w:cs="Times New Roman"/>
        </w:rPr>
        <w:t>, we decided to construct a Band-stop filter</w:t>
      </w:r>
      <w:r w:rsidR="004B43B0">
        <w:rPr>
          <w:rFonts w:ascii="Times New Roman" w:hAnsi="Times New Roman" w:cs="Times New Roman"/>
        </w:rPr>
        <w:t xml:space="preserve"> </w:t>
      </w:r>
      <w:r w:rsidR="0054251B">
        <w:rPr>
          <w:rFonts w:ascii="Times New Roman" w:hAnsi="Times New Roman" w:cs="Times New Roman"/>
        </w:rPr>
        <w:t>at our bandwidth</w:t>
      </w:r>
      <w:r w:rsidR="00825F5F">
        <w:rPr>
          <w:rFonts w:ascii="Times New Roman" w:hAnsi="Times New Roman" w:cs="Times New Roman"/>
        </w:rPr>
        <w:t xml:space="preserve"> to atte</w:t>
      </w:r>
      <w:r w:rsidR="00E7603A">
        <w:rPr>
          <w:rFonts w:ascii="Times New Roman" w:hAnsi="Times New Roman" w:cs="Times New Roman"/>
        </w:rPr>
        <w:t>nuate the quail calls to lower levels resulting in a signal containing just</w:t>
      </w:r>
      <w:r w:rsidR="00757E3C">
        <w:rPr>
          <w:rFonts w:ascii="Times New Roman" w:hAnsi="Times New Roman" w:cs="Times New Roman"/>
        </w:rPr>
        <w:t xml:space="preserve"> the</w:t>
      </w:r>
      <w:r w:rsidR="00E7603A">
        <w:rPr>
          <w:rFonts w:ascii="Times New Roman" w:hAnsi="Times New Roman" w:cs="Times New Roman"/>
        </w:rPr>
        <w:t xml:space="preserve"> noise</w:t>
      </w:r>
      <w:r w:rsidR="00A84170">
        <w:rPr>
          <w:rFonts w:ascii="Times New Roman" w:hAnsi="Times New Roman" w:cs="Times New Roman"/>
        </w:rPr>
        <w:t xml:space="preserve"> using the MATLAB filterDesigner tool</w:t>
      </w:r>
      <w:r w:rsidR="00B561A9">
        <w:rPr>
          <w:rFonts w:ascii="Times New Roman" w:hAnsi="Times New Roman" w:cs="Times New Roman"/>
        </w:rPr>
        <w:t xml:space="preserve"> [</w:t>
      </w:r>
      <w:r w:rsidR="00E665F0">
        <w:rPr>
          <w:rFonts w:ascii="Times New Roman" w:hAnsi="Times New Roman" w:cs="Times New Roman"/>
        </w:rPr>
        <w:t>4]</w:t>
      </w:r>
      <w:r w:rsidR="00A84170">
        <w:rPr>
          <w:rFonts w:ascii="Times New Roman" w:hAnsi="Times New Roman" w:cs="Times New Roman"/>
        </w:rPr>
        <w:t>.</w:t>
      </w:r>
      <w:r w:rsidR="001F141B">
        <w:rPr>
          <w:rFonts w:ascii="Times New Roman" w:hAnsi="Times New Roman" w:cs="Times New Roman"/>
        </w:rPr>
        <w:t xml:space="preserve"> </w:t>
      </w:r>
      <w:r w:rsidR="009D4398">
        <w:rPr>
          <w:rFonts w:ascii="Times New Roman" w:hAnsi="Times New Roman" w:cs="Times New Roman"/>
        </w:rPr>
        <w:t>Due to limitation of this project, a</w:t>
      </w:r>
      <w:r w:rsidR="001F141B">
        <w:rPr>
          <w:rFonts w:ascii="Times New Roman" w:hAnsi="Times New Roman" w:cs="Times New Roman"/>
        </w:rPr>
        <w:t xml:space="preserve"> filter of order 6</w:t>
      </w:r>
      <w:r w:rsidR="00EC5B57">
        <w:rPr>
          <w:rFonts w:ascii="Times New Roman" w:hAnsi="Times New Roman" w:cs="Times New Roman"/>
        </w:rPr>
        <w:t xml:space="preserve"> in direct form </w:t>
      </w:r>
      <w:r w:rsidR="008A22BA">
        <w:rPr>
          <w:rFonts w:ascii="Times New Roman" w:hAnsi="Times New Roman" w:cs="Times New Roman"/>
        </w:rPr>
        <w:t>II</w:t>
      </w:r>
      <w:r w:rsidR="00C52BCC">
        <w:rPr>
          <w:rFonts w:ascii="Times New Roman" w:hAnsi="Times New Roman" w:cs="Times New Roman"/>
        </w:rPr>
        <w:t xml:space="preserve"> structure </w:t>
      </w:r>
      <w:r w:rsidR="009D4398">
        <w:rPr>
          <w:rFonts w:ascii="Times New Roman" w:hAnsi="Times New Roman" w:cs="Times New Roman"/>
        </w:rPr>
        <w:t>designed</w:t>
      </w:r>
      <w:r w:rsidR="00A97749">
        <w:rPr>
          <w:rFonts w:ascii="Times New Roman" w:hAnsi="Times New Roman" w:cs="Times New Roman"/>
        </w:rPr>
        <w:t>.</w:t>
      </w:r>
      <w:r w:rsidR="00163F62">
        <w:rPr>
          <w:rFonts w:ascii="Times New Roman" w:hAnsi="Times New Roman" w:cs="Times New Roman"/>
        </w:rPr>
        <w:t xml:space="preserve"> </w:t>
      </w:r>
      <w:r w:rsidR="00C52BCC">
        <w:rPr>
          <w:rFonts w:ascii="Times New Roman" w:hAnsi="Times New Roman" w:cs="Times New Roman"/>
        </w:rPr>
        <w:t>The signal</w:t>
      </w:r>
      <w:r w:rsidR="009D4398">
        <w:rPr>
          <w:rFonts w:ascii="Times New Roman" w:hAnsi="Times New Roman" w:cs="Times New Roman"/>
        </w:rPr>
        <w:t>s</w:t>
      </w:r>
      <w:r w:rsidR="00C52BCC">
        <w:rPr>
          <w:rFonts w:ascii="Times New Roman" w:hAnsi="Times New Roman" w:cs="Times New Roman"/>
        </w:rPr>
        <w:t xml:space="preserve"> w</w:t>
      </w:r>
      <w:r w:rsidR="009D4398">
        <w:rPr>
          <w:rFonts w:ascii="Times New Roman" w:hAnsi="Times New Roman" w:cs="Times New Roman"/>
        </w:rPr>
        <w:t>ere</w:t>
      </w:r>
      <w:r w:rsidR="00C52BCC">
        <w:rPr>
          <w:rFonts w:ascii="Times New Roman" w:hAnsi="Times New Roman" w:cs="Times New Roman"/>
        </w:rPr>
        <w:t xml:space="preserve"> sampled at 24 kHz</w:t>
      </w:r>
      <w:r w:rsidR="002629B5">
        <w:rPr>
          <w:rFonts w:ascii="Times New Roman" w:hAnsi="Times New Roman" w:cs="Times New Roman"/>
        </w:rPr>
        <w:t xml:space="preserve"> and the cutoff frequencies were set at the bandwidth of the quail calls.</w:t>
      </w:r>
      <w:r w:rsidR="00E7603A">
        <w:rPr>
          <w:rFonts w:ascii="Times New Roman" w:hAnsi="Times New Roman" w:cs="Times New Roman"/>
        </w:rPr>
        <w:t xml:space="preserve"> </w:t>
      </w:r>
      <w:r w:rsidR="00AF1029">
        <w:rPr>
          <w:rFonts w:ascii="Times New Roman" w:hAnsi="Times New Roman" w:cs="Times New Roman"/>
        </w:rPr>
        <w:t>Using the filter() function,</w:t>
      </w:r>
      <w:r w:rsidR="008D0DF6">
        <w:rPr>
          <w:rFonts w:ascii="Times New Roman" w:hAnsi="Times New Roman" w:cs="Times New Roman"/>
        </w:rPr>
        <w:t xml:space="preserve"> the filter was applied to the noisy signal </w:t>
      </w:r>
      <w:r w:rsidR="004E422B">
        <w:rPr>
          <w:rFonts w:ascii="Times New Roman" w:hAnsi="Times New Roman" w:cs="Times New Roman"/>
        </w:rPr>
        <w:t>and then</w:t>
      </w:r>
      <w:r w:rsidR="003C390C">
        <w:rPr>
          <w:rFonts w:ascii="Times New Roman" w:hAnsi="Times New Roman" w:cs="Times New Roman"/>
        </w:rPr>
        <w:t xml:space="preserve"> subtracted fr</w:t>
      </w:r>
      <w:r w:rsidR="004E422B">
        <w:rPr>
          <w:rFonts w:ascii="Times New Roman" w:hAnsi="Times New Roman" w:cs="Times New Roman"/>
        </w:rPr>
        <w:t>om it,</w:t>
      </w:r>
      <w:r w:rsidR="001F1CCD">
        <w:rPr>
          <w:rFonts w:ascii="Times New Roman" w:hAnsi="Times New Roman" w:cs="Times New Roman"/>
        </w:rPr>
        <w:t xml:space="preserve"> resulting </w:t>
      </w:r>
      <w:r w:rsidR="00AE53F2">
        <w:rPr>
          <w:rFonts w:ascii="Times New Roman" w:hAnsi="Times New Roman" w:cs="Times New Roman"/>
        </w:rPr>
        <w:t>in</w:t>
      </w:r>
      <w:r w:rsidR="00EB05CB">
        <w:rPr>
          <w:rFonts w:ascii="Times New Roman" w:hAnsi="Times New Roman" w:cs="Times New Roman"/>
        </w:rPr>
        <w:t xml:space="preserve"> a signal with </w:t>
      </w:r>
      <w:r w:rsidR="001C61AF">
        <w:rPr>
          <w:rFonts w:ascii="Times New Roman" w:hAnsi="Times New Roman" w:cs="Times New Roman"/>
        </w:rPr>
        <w:t>reduced background noise</w:t>
      </w:r>
      <w:r w:rsidR="00503064">
        <w:rPr>
          <w:rFonts w:ascii="Times New Roman" w:hAnsi="Times New Roman" w:cs="Times New Roman"/>
        </w:rPr>
        <w:t xml:space="preserve"> [</w:t>
      </w:r>
      <w:r w:rsidR="007A49DA">
        <w:rPr>
          <w:rFonts w:ascii="Times New Roman" w:hAnsi="Times New Roman" w:cs="Times New Roman"/>
        </w:rPr>
        <w:t>3]</w:t>
      </w:r>
      <w:r w:rsidR="001C61AF">
        <w:rPr>
          <w:rFonts w:ascii="Times New Roman" w:hAnsi="Times New Roman" w:cs="Times New Roman"/>
        </w:rPr>
        <w:t>.</w:t>
      </w:r>
    </w:p>
    <w:p w14:paraId="1B77B9AC" w14:textId="65CB8793" w:rsidR="00FE45BE" w:rsidRPr="00EE73A2" w:rsidRDefault="008C54A7" w:rsidP="0026270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                        Noisy Signal=Clean Signal+Background Noise</m:t>
        </m:r>
      </m:oMath>
      <w:r w:rsidR="00297669">
        <w:rPr>
          <w:rFonts w:ascii="Times New Roman" w:eastAsiaTheme="minorEastAsia" w:hAnsi="Times New Roman" w:cs="Times New Roman"/>
        </w:rPr>
        <w:t xml:space="preserve">        </w:t>
      </w:r>
    </w:p>
    <w:p w14:paraId="23027637" w14:textId="7B108C27" w:rsidR="00EE73A2" w:rsidRPr="00EE73A2" w:rsidRDefault="00002CF0" w:rsidP="0026270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Filtered Signal=Background Noise</m:t>
          </m:r>
        </m:oMath>
      </m:oMathPara>
    </w:p>
    <w:p w14:paraId="58A750C6" w14:textId="375E65B4" w:rsidR="00EE73A2" w:rsidRPr="00EE73A2" w:rsidRDefault="00002CF0" w:rsidP="0026270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Clean Signal=Noise Signal-Filtered Signal</m:t>
          </m:r>
        </m:oMath>
      </m:oMathPara>
    </w:p>
    <w:p w14:paraId="10E706ED" w14:textId="067B733B" w:rsidR="00BE4C02" w:rsidRPr="00EE73A2" w:rsidRDefault="00BE4C02" w:rsidP="00262701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Equation 2: Additive Noise Model</w:t>
      </w:r>
      <w:r w:rsidR="00CA6F4B">
        <w:rPr>
          <w:rFonts w:ascii="Times New Roman" w:eastAsiaTheme="minorEastAsia" w:hAnsi="Times New Roman" w:cs="Times New Roman"/>
        </w:rPr>
        <w:t xml:space="preserve"> [7].</w:t>
      </w:r>
    </w:p>
    <w:p w14:paraId="1C9F8234" w14:textId="3ABB5234" w:rsidR="00AE53F2" w:rsidRDefault="00ED7E28" w:rsidP="005377C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frequency response, phase response and z</w:t>
      </w:r>
      <w:r w:rsidR="00EF1F6C">
        <w:rPr>
          <w:rFonts w:ascii="Times New Roman" w:hAnsi="Times New Roman" w:cs="Times New Roman"/>
        </w:rPr>
        <w:t>-</w:t>
      </w:r>
      <w:r w:rsidR="002C42AA" w:rsidRPr="002C42AA">
        <w:rPr>
          <w:noProof/>
        </w:rPr>
        <w:t xml:space="preserve"> </w:t>
      </w:r>
      <w:r>
        <w:rPr>
          <w:rFonts w:ascii="Times New Roman" w:hAnsi="Times New Roman" w:cs="Times New Roman"/>
        </w:rPr>
        <w:t>plot of the constructed filter is depicted below in figures 4 and 5.  The</w:t>
      </w:r>
      <w:r w:rsidR="00F823B9">
        <w:rPr>
          <w:rFonts w:ascii="Times New Roman" w:hAnsi="Times New Roman" w:cs="Times New Roman"/>
        </w:rPr>
        <w:t xml:space="preserve"> frequency response</w:t>
      </w:r>
      <w:r>
        <w:rPr>
          <w:rFonts w:ascii="Times New Roman" w:hAnsi="Times New Roman" w:cs="Times New Roman"/>
        </w:rPr>
        <w:t xml:space="preserve"> show</w:t>
      </w:r>
      <w:r w:rsidR="00F823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notch-like </w:t>
      </w:r>
      <w:r w:rsidR="00670F16">
        <w:rPr>
          <w:rFonts w:ascii="Times New Roman" w:hAnsi="Times New Roman" w:cs="Times New Roman"/>
        </w:rPr>
        <w:t xml:space="preserve">response at </w:t>
      </w:r>
      <w:r w:rsidR="001772E1">
        <w:rPr>
          <w:rFonts w:ascii="Times New Roman" w:hAnsi="Times New Roman" w:cs="Times New Roman"/>
        </w:rPr>
        <w:t xml:space="preserve">our calculated </w:t>
      </w:r>
      <w:r w:rsidR="00D90F58">
        <w:rPr>
          <w:rFonts w:ascii="Times New Roman" w:hAnsi="Times New Roman" w:cs="Times New Roman"/>
        </w:rPr>
        <w:t xml:space="preserve">normalized </w:t>
      </w:r>
      <w:r w:rsidR="001772E1">
        <w:rPr>
          <w:rFonts w:ascii="Times New Roman" w:hAnsi="Times New Roman" w:cs="Times New Roman"/>
        </w:rPr>
        <w:t xml:space="preserve">frequency of </w:t>
      </w:r>
      <w:r w:rsidR="00943601">
        <w:rPr>
          <w:rFonts w:ascii="Times New Roman" w:hAnsi="Times New Roman" w:cs="Times New Roman"/>
        </w:rPr>
        <w:t>1850 Hz</w:t>
      </w:r>
      <w:r w:rsidR="0025334C">
        <w:rPr>
          <w:rFonts w:ascii="Times New Roman" w:hAnsi="Times New Roman" w:cs="Times New Roman"/>
        </w:rPr>
        <w:t xml:space="preserve"> [1]</w:t>
      </w:r>
      <w:r w:rsidR="00943601">
        <w:rPr>
          <w:rFonts w:ascii="Times New Roman" w:hAnsi="Times New Roman" w:cs="Times New Roman"/>
        </w:rPr>
        <w:t xml:space="preserve">. </w:t>
      </w:r>
      <w:r w:rsidR="000C1B9B">
        <w:rPr>
          <w:rFonts w:ascii="Times New Roman" w:hAnsi="Times New Roman" w:cs="Times New Roman"/>
        </w:rPr>
        <w:t xml:space="preserve">The phase response of the filter </w:t>
      </w:r>
      <w:r w:rsidR="00F37786">
        <w:rPr>
          <w:rFonts w:ascii="Times New Roman" w:hAnsi="Times New Roman" w:cs="Times New Roman"/>
        </w:rPr>
        <w:t>depicts a</w:t>
      </w:r>
      <w:r w:rsidR="00980CC5">
        <w:rPr>
          <w:rFonts w:ascii="Times New Roman" w:hAnsi="Times New Roman" w:cs="Times New Roman"/>
        </w:rPr>
        <w:t>n</w:t>
      </w:r>
      <w:r w:rsidR="00F37786">
        <w:rPr>
          <w:rFonts w:ascii="Times New Roman" w:hAnsi="Times New Roman" w:cs="Times New Roman"/>
        </w:rPr>
        <w:t xml:space="preserve"> exponential decay </w:t>
      </w:r>
      <w:r w:rsidR="003E7FDB">
        <w:rPr>
          <w:rFonts w:ascii="Times New Roman" w:hAnsi="Times New Roman" w:cs="Times New Roman"/>
        </w:rPr>
        <w:t>as</w:t>
      </w:r>
      <w:r w:rsidR="00F37786">
        <w:rPr>
          <w:rFonts w:ascii="Times New Roman" w:hAnsi="Times New Roman" w:cs="Times New Roman"/>
        </w:rPr>
        <w:t xml:space="preserve"> t</w:t>
      </w:r>
      <w:r w:rsidR="00D90F58">
        <w:rPr>
          <w:rFonts w:ascii="Times New Roman" w:hAnsi="Times New Roman" w:cs="Times New Roman"/>
        </w:rPr>
        <w:t>he normalized frequency</w:t>
      </w:r>
      <w:r w:rsidR="003E7FDB">
        <w:rPr>
          <w:rFonts w:ascii="Times New Roman" w:hAnsi="Times New Roman" w:cs="Times New Roman"/>
        </w:rPr>
        <w:t xml:space="preserve"> is approached</w:t>
      </w:r>
      <w:r w:rsidR="00D90F58">
        <w:rPr>
          <w:rFonts w:ascii="Times New Roman" w:hAnsi="Times New Roman" w:cs="Times New Roman"/>
        </w:rPr>
        <w:t>,</w:t>
      </w:r>
      <w:r w:rsidR="003E7FDB">
        <w:rPr>
          <w:rFonts w:ascii="Times New Roman" w:hAnsi="Times New Roman" w:cs="Times New Roman"/>
        </w:rPr>
        <w:t xml:space="preserve"> </w:t>
      </w:r>
      <w:r w:rsidR="0067173A">
        <w:rPr>
          <w:rFonts w:ascii="Times New Roman" w:hAnsi="Times New Roman" w:cs="Times New Roman"/>
        </w:rPr>
        <w:t xml:space="preserve">and </w:t>
      </w:r>
      <w:r w:rsidR="003E7FDB">
        <w:rPr>
          <w:rFonts w:ascii="Times New Roman" w:hAnsi="Times New Roman" w:cs="Times New Roman"/>
        </w:rPr>
        <w:t>a spike at the frequency</w:t>
      </w:r>
      <w:r w:rsidR="001C38D3">
        <w:rPr>
          <w:rFonts w:ascii="Times New Roman" w:hAnsi="Times New Roman" w:cs="Times New Roman"/>
        </w:rPr>
        <w:t xml:space="preserve"> location.</w:t>
      </w:r>
      <w:r w:rsidR="00160ADB">
        <w:rPr>
          <w:rFonts w:ascii="Times New Roman" w:hAnsi="Times New Roman" w:cs="Times New Roman"/>
        </w:rPr>
        <w:t xml:space="preserve"> </w:t>
      </w:r>
      <w:r w:rsidR="007B24DE">
        <w:rPr>
          <w:rFonts w:ascii="Times New Roman" w:hAnsi="Times New Roman" w:cs="Times New Roman"/>
        </w:rPr>
        <w:t xml:space="preserve">The z-plot shows </w:t>
      </w:r>
      <w:r w:rsidR="003A58A6">
        <w:rPr>
          <w:rFonts w:ascii="Times New Roman" w:hAnsi="Times New Roman" w:cs="Times New Roman"/>
        </w:rPr>
        <w:t xml:space="preserve">three poles and three zeros located along the unit circle. </w:t>
      </w:r>
      <w:r w:rsidR="00352370">
        <w:rPr>
          <w:rFonts w:ascii="Times New Roman" w:hAnsi="Times New Roman" w:cs="Times New Roman"/>
        </w:rPr>
        <w:t xml:space="preserve">By analyzing the characteristics of these </w:t>
      </w:r>
      <w:r w:rsidR="00CB7AC2">
        <w:rPr>
          <w:rFonts w:ascii="Times New Roman" w:hAnsi="Times New Roman" w:cs="Times New Roman"/>
        </w:rPr>
        <w:t>plots</w:t>
      </w:r>
      <w:r w:rsidR="0078298E">
        <w:rPr>
          <w:rFonts w:ascii="Times New Roman" w:hAnsi="Times New Roman" w:cs="Times New Roman"/>
        </w:rPr>
        <w:t>,</w:t>
      </w:r>
      <w:r w:rsidR="00CB7AC2">
        <w:rPr>
          <w:rFonts w:ascii="Times New Roman" w:hAnsi="Times New Roman" w:cs="Times New Roman"/>
        </w:rPr>
        <w:t xml:space="preserve"> the </w:t>
      </w:r>
      <w:r w:rsidR="00A42B4D">
        <w:rPr>
          <w:rFonts w:ascii="Times New Roman" w:hAnsi="Times New Roman" w:cs="Times New Roman"/>
        </w:rPr>
        <w:t xml:space="preserve">accuracy of the filter can be determined. </w:t>
      </w:r>
      <w:r w:rsidR="00F35044">
        <w:rPr>
          <w:rFonts w:ascii="Times New Roman" w:hAnsi="Times New Roman" w:cs="Times New Roman"/>
        </w:rPr>
        <w:t xml:space="preserve">Since each of these plots </w:t>
      </w:r>
      <w:r w:rsidR="00523EA3">
        <w:rPr>
          <w:rFonts w:ascii="Times New Roman" w:hAnsi="Times New Roman" w:cs="Times New Roman"/>
        </w:rPr>
        <w:t xml:space="preserve">behaved accordingly, </w:t>
      </w:r>
      <w:r w:rsidR="009D4398">
        <w:rPr>
          <w:rFonts w:ascii="Times New Roman" w:hAnsi="Times New Roman" w:cs="Times New Roman"/>
        </w:rPr>
        <w:t>we decided</w:t>
      </w:r>
      <w:r w:rsidR="00895CD9">
        <w:rPr>
          <w:rFonts w:ascii="Times New Roman" w:hAnsi="Times New Roman" w:cs="Times New Roman"/>
        </w:rPr>
        <w:t xml:space="preserve"> that </w:t>
      </w:r>
      <w:r w:rsidR="00B31FA8">
        <w:rPr>
          <w:rFonts w:ascii="Times New Roman" w:hAnsi="Times New Roman" w:cs="Times New Roman"/>
        </w:rPr>
        <w:t xml:space="preserve">the designed filter </w:t>
      </w:r>
      <w:r w:rsidR="00C65F8E">
        <w:rPr>
          <w:rFonts w:ascii="Times New Roman" w:hAnsi="Times New Roman" w:cs="Times New Roman"/>
        </w:rPr>
        <w:t xml:space="preserve">would </w:t>
      </w:r>
      <w:r w:rsidR="009D4398">
        <w:rPr>
          <w:rFonts w:ascii="Times New Roman" w:hAnsi="Times New Roman" w:cs="Times New Roman"/>
        </w:rPr>
        <w:t>be adequate for our goal</w:t>
      </w:r>
      <w:r w:rsidR="00C65F8E">
        <w:rPr>
          <w:rFonts w:ascii="Times New Roman" w:hAnsi="Times New Roman" w:cs="Times New Roman"/>
        </w:rPr>
        <w:t xml:space="preserve">. </w:t>
      </w:r>
    </w:p>
    <w:p w14:paraId="477CC076" w14:textId="3594EFD3" w:rsidR="00037718" w:rsidRDefault="00975260" w:rsidP="009D4398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7F3FBEF" wp14:editId="60290A60">
                <wp:simplePos x="0" y="0"/>
                <wp:positionH relativeFrom="column">
                  <wp:posOffset>-297180</wp:posOffset>
                </wp:positionH>
                <wp:positionV relativeFrom="paragraph">
                  <wp:posOffset>2684780</wp:posOffset>
                </wp:positionV>
                <wp:extent cx="33909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0E364" w14:textId="74CE89B9" w:rsidR="00CA5A24" w:rsidRPr="00CA5A24" w:rsidRDefault="00CA5A24" w:rsidP="00CA5A2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CA5A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4</w:t>
                            </w:r>
                            <w:r w:rsidR="006931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: Frequency and Phase Response</w:t>
                            </w:r>
                            <w:r w:rsidR="00C0666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of Filter</w:t>
                            </w:r>
                            <w:r w:rsidR="006931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3FBEF" id="Text Box 7" o:spid="_x0000_s1029" type="#_x0000_t202" style="position:absolute;margin-left:-23.4pt;margin-top:211.4pt;width:267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" stroked="f">
                <v:textbox style="mso-fit-shape-to-text:t" inset="0,0,0,0">
                  <w:txbxContent>
                    <w:p w14:paraId="7A40E364" w14:textId="74CE89B9" w:rsidR="00CA5A24" w:rsidRPr="00CA5A24" w:rsidRDefault="00CA5A24" w:rsidP="00CA5A2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CA5A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4</w:t>
                      </w:r>
                      <w:r w:rsidR="006931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: Frequency and Phase Response</w:t>
                      </w:r>
                      <w:r w:rsidR="00C0666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of Filter</w:t>
                      </w:r>
                      <w:r w:rsidR="006931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2AA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2AB857E" wp14:editId="11BE48AD">
                <wp:simplePos x="0" y="0"/>
                <wp:positionH relativeFrom="column">
                  <wp:posOffset>3143250</wp:posOffset>
                </wp:positionH>
                <wp:positionV relativeFrom="paragraph">
                  <wp:posOffset>2776220</wp:posOffset>
                </wp:positionV>
                <wp:extent cx="275971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31096" w14:textId="62CE1825" w:rsidR="002C42AA" w:rsidRPr="002C42AA" w:rsidRDefault="002C42AA" w:rsidP="002C42A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C42A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5</w:t>
                            </w:r>
                            <w:r w:rsidR="00B331F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 Pole-Zero Plot of </w:t>
                            </w:r>
                            <w:r w:rsidR="00B94A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857E" id="Text Box 14" o:spid="_x0000_s1030" type="#_x0000_t202" style="position:absolute;margin-left:247.5pt;margin-top:218.6pt;width:217.3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" stroked="f">
                <v:textbox style="mso-fit-shape-to-text:t" inset="0,0,0,0">
                  <w:txbxContent>
                    <w:p w14:paraId="36D31096" w14:textId="62CE1825" w:rsidR="002C42AA" w:rsidRPr="002C42AA" w:rsidRDefault="002C42AA" w:rsidP="002C42A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C42A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5</w:t>
                      </w:r>
                      <w:r w:rsidR="00B331F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 Pole-Zero Plot of </w:t>
                      </w:r>
                      <w:r w:rsidR="00B94A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Filter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2AA2">
        <w:rPr>
          <w:noProof/>
        </w:rPr>
        <w:drawing>
          <wp:anchor distT="0" distB="0" distL="114300" distR="114300" simplePos="0" relativeHeight="251658246" behindDoc="0" locked="0" layoutInCell="1" allowOverlap="1" wp14:anchorId="6937353D" wp14:editId="3ABE5D13">
            <wp:simplePos x="0" y="0"/>
            <wp:positionH relativeFrom="column">
              <wp:posOffset>3089910</wp:posOffset>
            </wp:positionH>
            <wp:positionV relativeFrom="paragraph">
              <wp:posOffset>266700</wp:posOffset>
            </wp:positionV>
            <wp:extent cx="2825750" cy="2210435"/>
            <wp:effectExtent l="0" t="0" r="0" b="0"/>
            <wp:wrapTopAndBottom/>
            <wp:docPr id="12" name="Picture 1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scatter char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AA2">
        <w:rPr>
          <w:noProof/>
        </w:rPr>
        <w:drawing>
          <wp:anchor distT="0" distB="0" distL="114300" distR="114300" simplePos="0" relativeHeight="251658244" behindDoc="0" locked="0" layoutInCell="1" allowOverlap="1" wp14:anchorId="45109457" wp14:editId="339B610F">
            <wp:simplePos x="0" y="0"/>
            <wp:positionH relativeFrom="column">
              <wp:posOffset>-297180</wp:posOffset>
            </wp:positionH>
            <wp:positionV relativeFrom="paragraph">
              <wp:posOffset>162560</wp:posOffset>
            </wp:positionV>
            <wp:extent cx="3390900" cy="2514600"/>
            <wp:effectExtent l="0" t="0" r="0" b="0"/>
            <wp:wrapTopAndBottom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5B0D" w14:textId="77777777" w:rsidR="009D4398" w:rsidRPr="009D4398" w:rsidRDefault="009D4398" w:rsidP="009D4398">
      <w:pPr>
        <w:spacing w:line="480" w:lineRule="auto"/>
        <w:rPr>
          <w:rFonts w:ascii="Times New Roman" w:hAnsi="Times New Roman" w:cs="Times New Roman"/>
        </w:rPr>
      </w:pPr>
    </w:p>
    <w:p w14:paraId="49D568B3" w14:textId="47A2E920" w:rsidR="006026A9" w:rsidRPr="006026A9" w:rsidRDefault="006026A9" w:rsidP="006026A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026A9">
        <w:rPr>
          <w:rFonts w:ascii="Times New Roman" w:hAnsi="Times New Roman" w:cs="Times New Roman"/>
        </w:rPr>
        <w:t>Resulting Signal</w:t>
      </w:r>
    </w:p>
    <w:p w14:paraId="2EEDD5D0" w14:textId="77777777" w:rsidR="009D4398" w:rsidRDefault="00B451CB" w:rsidP="009D439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applying the filter to the signal, the filtered signal was subtracted from our original signal dampening the background noise within it. Evidence of this effect can be seen </w:t>
      </w:r>
      <w:r w:rsidR="00245521">
        <w:rPr>
          <w:rFonts w:ascii="Times New Roman" w:hAnsi="Times New Roman" w:cs="Times New Roman"/>
        </w:rPr>
        <w:t xml:space="preserve">through both the </w:t>
      </w:r>
      <w:r w:rsidR="00E80140">
        <w:rPr>
          <w:rFonts w:ascii="Times New Roman" w:hAnsi="Times New Roman" w:cs="Times New Roman"/>
        </w:rPr>
        <w:t>Time Dom</w:t>
      </w:r>
      <w:r w:rsidR="007737EC">
        <w:rPr>
          <w:rFonts w:ascii="Times New Roman" w:hAnsi="Times New Roman" w:cs="Times New Roman"/>
        </w:rPr>
        <w:t xml:space="preserve">ain </w:t>
      </w:r>
      <w:r w:rsidR="00C6532F">
        <w:rPr>
          <w:rFonts w:ascii="Times New Roman" w:hAnsi="Times New Roman" w:cs="Times New Roman"/>
        </w:rPr>
        <w:t>and FFT plots of the signal as illustrated in Figure</w:t>
      </w:r>
      <w:r w:rsidR="004D3DAE">
        <w:rPr>
          <w:rFonts w:ascii="Times New Roman" w:hAnsi="Times New Roman" w:cs="Times New Roman"/>
        </w:rPr>
        <w:t>s</w:t>
      </w:r>
      <w:r w:rsidR="00C6532F">
        <w:rPr>
          <w:rFonts w:ascii="Times New Roman" w:hAnsi="Times New Roman" w:cs="Times New Roman"/>
        </w:rPr>
        <w:t xml:space="preserve"> 6</w:t>
      </w:r>
      <w:r w:rsidR="004D3DAE">
        <w:rPr>
          <w:rFonts w:ascii="Times New Roman" w:hAnsi="Times New Roman" w:cs="Times New Roman"/>
        </w:rPr>
        <w:t xml:space="preserve"> and 7</w:t>
      </w:r>
      <w:r w:rsidR="00C6532F">
        <w:rPr>
          <w:rFonts w:ascii="Times New Roman" w:hAnsi="Times New Roman" w:cs="Times New Roman"/>
        </w:rPr>
        <w:t>.</w:t>
      </w:r>
      <w:r w:rsidR="00CE622E">
        <w:rPr>
          <w:rFonts w:ascii="Times New Roman" w:hAnsi="Times New Roman" w:cs="Times New Roman"/>
        </w:rPr>
        <w:t xml:space="preserve"> </w:t>
      </w:r>
      <w:r w:rsidR="00D329B5">
        <w:rPr>
          <w:rFonts w:ascii="Times New Roman" w:hAnsi="Times New Roman" w:cs="Times New Roman"/>
        </w:rPr>
        <w:t>From the</w:t>
      </w:r>
      <w:r w:rsidR="00B84441">
        <w:rPr>
          <w:rFonts w:ascii="Times New Roman" w:hAnsi="Times New Roman" w:cs="Times New Roman"/>
        </w:rPr>
        <w:t xml:space="preserve"> Time Domain graph</w:t>
      </w:r>
      <w:r w:rsidR="00D329B5">
        <w:rPr>
          <w:rFonts w:ascii="Times New Roman" w:hAnsi="Times New Roman" w:cs="Times New Roman"/>
        </w:rPr>
        <w:t>, the location</w:t>
      </w:r>
      <w:r w:rsidR="00CE622E">
        <w:rPr>
          <w:rFonts w:ascii="Times New Roman" w:hAnsi="Times New Roman" w:cs="Times New Roman"/>
        </w:rPr>
        <w:t xml:space="preserve"> </w:t>
      </w:r>
      <w:r w:rsidR="00C10A4B">
        <w:rPr>
          <w:rFonts w:ascii="Times New Roman" w:hAnsi="Times New Roman" w:cs="Times New Roman"/>
        </w:rPr>
        <w:t xml:space="preserve">of the calls can easily be </w:t>
      </w:r>
      <w:r w:rsidR="009D4398">
        <w:rPr>
          <w:rFonts w:ascii="Times New Roman" w:hAnsi="Times New Roman" w:cs="Times New Roman"/>
        </w:rPr>
        <w:t>detected</w:t>
      </w:r>
      <w:r w:rsidR="00C10A4B">
        <w:rPr>
          <w:rFonts w:ascii="Times New Roman" w:hAnsi="Times New Roman" w:cs="Times New Roman"/>
        </w:rPr>
        <w:t xml:space="preserve">. </w:t>
      </w:r>
      <w:r w:rsidR="00984AA8">
        <w:rPr>
          <w:rFonts w:ascii="Times New Roman" w:hAnsi="Times New Roman" w:cs="Times New Roman"/>
        </w:rPr>
        <w:t xml:space="preserve">The Fourier Transform of </w:t>
      </w:r>
      <w:r w:rsidR="004E6F60">
        <w:rPr>
          <w:rFonts w:ascii="Times New Roman" w:hAnsi="Times New Roman" w:cs="Times New Roman"/>
        </w:rPr>
        <w:t xml:space="preserve">the signal shows more prominent spikes </w:t>
      </w:r>
      <w:r w:rsidR="003A0C19">
        <w:rPr>
          <w:rFonts w:ascii="Times New Roman" w:hAnsi="Times New Roman" w:cs="Times New Roman"/>
        </w:rPr>
        <w:t xml:space="preserve">at the frequency location of the quail call. </w:t>
      </w:r>
      <w:r w:rsidR="006F3FD1">
        <w:rPr>
          <w:rFonts w:ascii="Times New Roman" w:hAnsi="Times New Roman" w:cs="Times New Roman"/>
        </w:rPr>
        <w:t xml:space="preserve">Based on these figures and the resulting .wav file of the clean signal, </w:t>
      </w:r>
      <w:r w:rsidR="002354A2">
        <w:rPr>
          <w:rFonts w:ascii="Times New Roman" w:hAnsi="Times New Roman" w:cs="Times New Roman"/>
        </w:rPr>
        <w:t>we concluded that our filter design technique worked properly</w:t>
      </w:r>
    </w:p>
    <w:p w14:paraId="4C3B36B3" w14:textId="77777777" w:rsidR="009D4398" w:rsidRDefault="009D4398" w:rsidP="009D439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584BDB" w14:textId="4D979BA7" w:rsidR="009D4398" w:rsidRPr="009D4398" w:rsidRDefault="009D4398" w:rsidP="009D4398">
      <w:pPr>
        <w:spacing w:line="480" w:lineRule="auto"/>
        <w:rPr>
          <w:rFonts w:ascii="Times New Roman" w:hAnsi="Times New Roman" w:cs="Times New Roman"/>
          <w:b/>
          <w:bCs/>
        </w:rPr>
      </w:pPr>
      <w:r w:rsidRPr="009D4398">
        <w:rPr>
          <w:rFonts w:ascii="Times New Roman" w:hAnsi="Times New Roman" w:cs="Times New Roman"/>
          <w:b/>
          <w:bCs/>
        </w:rPr>
        <w:t>For a complete demonstration of our work, please refer to the live script</w:t>
      </w:r>
      <w:r>
        <w:rPr>
          <w:rFonts w:ascii="Times New Roman" w:hAnsi="Times New Roman" w:cs="Times New Roman"/>
          <w:b/>
          <w:bCs/>
        </w:rPr>
        <w:t xml:space="preserve"> </w:t>
      </w:r>
      <w:r w:rsidRPr="009D4398">
        <w:rPr>
          <w:rFonts w:ascii="Times New Roman" w:hAnsi="Times New Roman" w:cs="Times New Roman"/>
          <w:b/>
          <w:bCs/>
        </w:rPr>
        <w:t>“Project1_Part2.mlx”or the pdf  “Project1_Part2_MATLABoutput.pdf”.</w:t>
      </w:r>
    </w:p>
    <w:p w14:paraId="65647726" w14:textId="6C02BEBE" w:rsidR="00C45759" w:rsidRDefault="00B90670" w:rsidP="009D439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D837736" wp14:editId="0AEB17F9">
                <wp:simplePos x="0" y="0"/>
                <wp:positionH relativeFrom="column">
                  <wp:posOffset>2943860</wp:posOffset>
                </wp:positionH>
                <wp:positionV relativeFrom="paragraph">
                  <wp:posOffset>2771140</wp:posOffset>
                </wp:positionV>
                <wp:extent cx="3114675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01159" w14:textId="7FB6D833" w:rsidR="00B90670" w:rsidRPr="00A972A0" w:rsidRDefault="00A972A0" w:rsidP="00A972A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A972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7</w:t>
                            </w:r>
                            <w:r w:rsidR="0069313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: FFT of Resulting Signal</w:t>
                            </w:r>
                            <w:r w:rsidR="00E42CC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[</w:t>
                            </w:r>
                            <w:r w:rsidR="0097526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2].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37736" id="Text Box 18" o:spid="_x0000_s1031" type="#_x0000_t202" style="position:absolute;left:0;text-align:left;margin-left:231.8pt;margin-top:218.2pt;width:245.25pt;height: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" stroked="f">
                <v:textbox style="mso-fit-shape-to-text:t" inset="0,0,0,0">
                  <w:txbxContent>
                    <w:p w14:paraId="01B01159" w14:textId="7FB6D833" w:rsidR="00B90670" w:rsidRPr="00A972A0" w:rsidRDefault="00A972A0" w:rsidP="00A972A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</w:pPr>
                      <w:r w:rsidRPr="00A972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7</w:t>
                      </w:r>
                      <w:r w:rsidR="0069313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: FFT of Resulting Signal</w:t>
                      </w:r>
                      <w:r w:rsidR="00E42CC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[</w:t>
                      </w:r>
                      <w:r w:rsidR="0097526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2].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E7130">
        <w:rPr>
          <w:noProof/>
        </w:rPr>
        <w:drawing>
          <wp:anchor distT="0" distB="0" distL="114300" distR="114300" simplePos="0" relativeHeight="251658249" behindDoc="0" locked="0" layoutInCell="1" allowOverlap="1" wp14:anchorId="5692236F" wp14:editId="3185D873">
            <wp:simplePos x="0" y="0"/>
            <wp:positionH relativeFrom="column">
              <wp:posOffset>2943860</wp:posOffset>
            </wp:positionH>
            <wp:positionV relativeFrom="paragraph">
              <wp:posOffset>380018</wp:posOffset>
            </wp:positionV>
            <wp:extent cx="3114675" cy="2334260"/>
            <wp:effectExtent l="0" t="0" r="9525" b="8890"/>
            <wp:wrapTopAndBottom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52E435D" wp14:editId="4F628286">
                <wp:simplePos x="0" y="0"/>
                <wp:positionH relativeFrom="column">
                  <wp:posOffset>-284480</wp:posOffset>
                </wp:positionH>
                <wp:positionV relativeFrom="paragraph">
                  <wp:posOffset>2826385</wp:posOffset>
                </wp:positionV>
                <wp:extent cx="33756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690CC" w14:textId="564500DA" w:rsidR="00B90670" w:rsidRPr="00B90670" w:rsidRDefault="00B90670" w:rsidP="00B9067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B906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6</w:t>
                            </w:r>
                            <w:r w:rsidR="0055001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r w:rsidR="0008435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Signal </w:t>
                            </w:r>
                            <w:r w:rsidR="00E825C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w</w:t>
                            </w:r>
                            <w:r w:rsidR="000E1E0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ith Reduced Background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E435D" id="Text Box 17" o:spid="_x0000_s1032" type="#_x0000_t202" style="position:absolute;left:0;text-align:left;margin-left:-22.4pt;margin-top:222.55pt;width:265.8pt;height: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" stroked="f">
                <v:textbox style="mso-fit-shape-to-text:t" inset="0,0,0,0">
                  <w:txbxContent>
                    <w:p w14:paraId="51D690CC" w14:textId="564500DA" w:rsidR="00B90670" w:rsidRPr="00B90670" w:rsidRDefault="00B90670" w:rsidP="00B9067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B906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6</w:t>
                      </w:r>
                      <w:r w:rsidR="0055001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r w:rsidR="0008435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Signal </w:t>
                      </w:r>
                      <w:r w:rsidR="00E825C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w</w:t>
                      </w:r>
                      <w:r w:rsidR="000E1E0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ith Reduced Background Noise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7A09">
        <w:rPr>
          <w:noProof/>
        </w:rPr>
        <w:drawing>
          <wp:anchor distT="0" distB="0" distL="114300" distR="114300" simplePos="0" relativeHeight="251658248" behindDoc="0" locked="0" layoutInCell="1" allowOverlap="1" wp14:anchorId="50009E64" wp14:editId="311946EA">
            <wp:simplePos x="0" y="0"/>
            <wp:positionH relativeFrom="column">
              <wp:posOffset>-284480</wp:posOffset>
            </wp:positionH>
            <wp:positionV relativeFrom="paragraph">
              <wp:posOffset>379961</wp:posOffset>
            </wp:positionV>
            <wp:extent cx="3375660" cy="2389505"/>
            <wp:effectExtent l="0" t="0" r="0" b="0"/>
            <wp:wrapTopAndBottom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965">
        <w:rPr>
          <w:rFonts w:ascii="Times New Roman" w:hAnsi="Times New Roman" w:cs="Times New Roman"/>
        </w:rPr>
        <w:t xml:space="preserve"> </w:t>
      </w:r>
      <w:r w:rsidR="006F3FD1">
        <w:rPr>
          <w:rFonts w:ascii="Times New Roman" w:hAnsi="Times New Roman" w:cs="Times New Roman"/>
        </w:rPr>
        <w:t xml:space="preserve"> </w:t>
      </w:r>
    </w:p>
    <w:p w14:paraId="74172B7F" w14:textId="77777777" w:rsidR="003B046C" w:rsidRDefault="003B046C" w:rsidP="00A27B77">
      <w:pPr>
        <w:spacing w:line="480" w:lineRule="auto"/>
        <w:rPr>
          <w:rFonts w:ascii="Times New Roman" w:hAnsi="Times New Roman" w:cs="Times New Roman"/>
        </w:rPr>
      </w:pPr>
    </w:p>
    <w:p w14:paraId="73882D2E" w14:textId="60FD4DAC" w:rsidR="00831645" w:rsidRDefault="00831645" w:rsidP="00A27B77">
      <w:pPr>
        <w:spacing w:line="48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2E097F03" w14:textId="247F588F" w:rsidR="007009DA" w:rsidRDefault="007009DA" w:rsidP="00831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Karp, Tanja. </w:t>
      </w:r>
      <w:r w:rsidR="00D14B59">
        <w:rPr>
          <w:rFonts w:ascii="Times New Roman" w:hAnsi="Times New Roman" w:cs="Times New Roman"/>
        </w:rPr>
        <w:t>Physical</w:t>
      </w:r>
      <w:r w:rsidR="00B415AB">
        <w:rPr>
          <w:rFonts w:ascii="Times New Roman" w:hAnsi="Times New Roman" w:cs="Times New Roman"/>
        </w:rPr>
        <w:t xml:space="preserve"> Frequency Equation</w:t>
      </w:r>
      <w:r w:rsidR="0025334C">
        <w:rPr>
          <w:rFonts w:ascii="Times New Roman" w:hAnsi="Times New Roman" w:cs="Times New Roman"/>
        </w:rPr>
        <w:t xml:space="preserve"> and</w:t>
      </w:r>
      <w:r w:rsidR="00AA14E3">
        <w:rPr>
          <w:rFonts w:ascii="Times New Roman" w:hAnsi="Times New Roman" w:cs="Times New Roman"/>
        </w:rPr>
        <w:t xml:space="preserve"> Notch Filter</w:t>
      </w:r>
      <w:r w:rsidR="00787E9F">
        <w:rPr>
          <w:rFonts w:ascii="Times New Roman" w:hAnsi="Times New Roman" w:cs="Times New Roman"/>
        </w:rPr>
        <w:t>.</w:t>
      </w:r>
    </w:p>
    <w:p w14:paraId="4A3A3CF0" w14:textId="6FF2673D" w:rsidR="00831645" w:rsidRDefault="00831645" w:rsidP="00831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MATLAB Documentation. Fast Fourier Transform. </w:t>
      </w:r>
      <w:hyperlink r:id="rId40" w:history="1">
        <w:r w:rsidRPr="000650E0">
          <w:rPr>
            <w:rStyle w:val="Hyperlink"/>
            <w:rFonts w:ascii="Times New Roman" w:hAnsi="Times New Roman" w:cs="Times New Roman"/>
          </w:rPr>
          <w:t>https://www.mathworks.com/help/matlab/ref/fft.html?s_tid=doc_ta</w:t>
        </w:r>
      </w:hyperlink>
      <w:r w:rsidR="00787E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740AD83" w14:textId="320B20B4" w:rsidR="00831645" w:rsidRDefault="00831645" w:rsidP="00831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MATLAB Documentation. Filter. </w:t>
      </w:r>
      <w:hyperlink r:id="rId41" w:history="1">
        <w:r w:rsidRPr="000650E0">
          <w:rPr>
            <w:rStyle w:val="Hyperlink"/>
            <w:rFonts w:ascii="Times New Roman" w:hAnsi="Times New Roman" w:cs="Times New Roman"/>
          </w:rPr>
          <w:t>https://www.mathworks.com/help/matlab/ref/filter.html?s_tid=doc_ta</w:t>
        </w:r>
      </w:hyperlink>
      <w:r w:rsidR="00787E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74D4AC3" w14:textId="72689AE4" w:rsidR="00831645" w:rsidRPr="00120905" w:rsidRDefault="00831645" w:rsidP="00831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Documentation. filterDesigner</w:t>
      </w:r>
      <w:r w:rsidRPr="00120905">
        <w:rPr>
          <w:rFonts w:ascii="Times New Roman" w:hAnsi="Times New Roman" w:cs="Times New Roman"/>
        </w:rPr>
        <w:t xml:space="preserve">. </w:t>
      </w:r>
      <w:hyperlink r:id="rId42" w:history="1">
        <w:r w:rsidRPr="000650E0">
          <w:rPr>
            <w:rStyle w:val="Hyperlink"/>
            <w:rFonts w:ascii="Times New Roman" w:hAnsi="Times New Roman" w:cs="Times New Roman"/>
          </w:rPr>
          <w:t>https://www.mathworks.com/help/dsp/ref/filterdesigner.html?s_tid=doc_ta</w:t>
        </w:r>
      </w:hyperlink>
      <w:r w:rsidR="00787E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B3A0250" w14:textId="4C002CA8" w:rsidR="00831645" w:rsidRPr="001468C2" w:rsidRDefault="00831645" w:rsidP="00831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MATLAB Documentation. Findpeaks. </w:t>
      </w:r>
      <w:hyperlink r:id="rId43" w:history="1">
        <w:r w:rsidRPr="000650E0">
          <w:rPr>
            <w:rStyle w:val="Hyperlink"/>
            <w:rFonts w:ascii="Times New Roman" w:hAnsi="Times New Roman" w:cs="Times New Roman"/>
          </w:rPr>
          <w:t>https://www.mathworks.com/help/signal/ref/findpeaks.html</w:t>
        </w:r>
      </w:hyperlink>
      <w:r w:rsidR="00787E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B77B158" w14:textId="655AD56F" w:rsidR="00831645" w:rsidRPr="00110509" w:rsidRDefault="00831645" w:rsidP="00831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MATLAB Documentation. Spectrogram. </w:t>
      </w:r>
      <w:hyperlink r:id="rId44" w:history="1">
        <w:r w:rsidRPr="000650E0">
          <w:rPr>
            <w:rStyle w:val="Hyperlink"/>
            <w:rFonts w:ascii="Times New Roman" w:hAnsi="Times New Roman" w:cs="Times New Roman"/>
          </w:rPr>
          <w:t>https://www.mathworks.com/help/signal/ref/spectrogram.html?s_tid=doc_ta</w:t>
        </w:r>
      </w:hyperlink>
      <w:r w:rsidR="00787E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1A7E4DA" w14:textId="79590F79" w:rsidR="00D7021D" w:rsidRPr="00110509" w:rsidRDefault="00FC6EF7" w:rsidP="008316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Sari-</w:t>
      </w:r>
      <w:r w:rsidR="00D7021D">
        <w:rPr>
          <w:rFonts w:ascii="Times New Roman" w:hAnsi="Times New Roman" w:cs="Times New Roman"/>
        </w:rPr>
        <w:t xml:space="preserve">Sarraf, </w:t>
      </w:r>
      <w:r>
        <w:rPr>
          <w:rFonts w:ascii="Times New Roman" w:hAnsi="Times New Roman" w:cs="Times New Roman"/>
        </w:rPr>
        <w:t xml:space="preserve">Hamed. </w:t>
      </w:r>
      <w:r w:rsidR="00BE4C02">
        <w:rPr>
          <w:rFonts w:ascii="Times New Roman" w:hAnsi="Times New Roman" w:cs="Times New Roman"/>
        </w:rPr>
        <w:t>Additive Noise Model</w:t>
      </w:r>
      <w:r w:rsidR="0025334C">
        <w:rPr>
          <w:rFonts w:ascii="Times New Roman" w:hAnsi="Times New Roman" w:cs="Times New Roman"/>
        </w:rPr>
        <w:t xml:space="preserve"> and Call Detection</w:t>
      </w:r>
      <w:r w:rsidR="00787E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7021D">
        <w:rPr>
          <w:rFonts w:ascii="Times New Roman" w:hAnsi="Times New Roman" w:cs="Times New Roman"/>
        </w:rPr>
        <w:t xml:space="preserve"> </w:t>
      </w:r>
    </w:p>
    <w:p w14:paraId="75C1A00F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2AF6EA3F" w14:textId="6C223365" w:rsidR="00773851" w:rsidRDefault="00773851" w:rsidP="007C10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Appendix A</w:t>
      </w:r>
    </w:p>
    <w:p w14:paraId="69FEFF24" w14:textId="5C5799BA" w:rsidR="000C2244" w:rsidRDefault="002C03B6" w:rsidP="00B653A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752F1C0" wp14:editId="405DC15E">
                <wp:simplePos x="0" y="0"/>
                <wp:positionH relativeFrom="column">
                  <wp:posOffset>983615</wp:posOffset>
                </wp:positionH>
                <wp:positionV relativeFrom="paragraph">
                  <wp:posOffset>4144645</wp:posOffset>
                </wp:positionV>
                <wp:extent cx="3726815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A217A" w14:textId="1B6A04DB" w:rsidR="002C03B6" w:rsidRPr="002C03B6" w:rsidRDefault="002C03B6" w:rsidP="002C03B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C03B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8</w:t>
                            </w:r>
                            <w:r w:rsidR="008E4B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 Clean Signal </w:t>
                            </w:r>
                            <w:r w:rsidR="00BD116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Time Domain Graph</w:t>
                            </w:r>
                            <w:r w:rsidR="008E4B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After </w:t>
                            </w:r>
                            <w:r w:rsidR="0055001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Reducing Background Noise</w:t>
                            </w:r>
                            <w:r w:rsidR="0078055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2F1C0" id="Text Box 20" o:spid="_x0000_s1033" type="#_x0000_t202" style="position:absolute;left:0;text-align:left;margin-left:77.45pt;margin-top:326.35pt;width:293.45pt;height: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" stroked="f">
                <v:textbox style="mso-fit-shape-to-text:t" inset="0,0,0,0">
                  <w:txbxContent>
                    <w:p w14:paraId="672A217A" w14:textId="1B6A04DB" w:rsidR="002C03B6" w:rsidRPr="002C03B6" w:rsidRDefault="002C03B6" w:rsidP="002C03B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C03B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8</w:t>
                      </w:r>
                      <w:r w:rsidR="008E4B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 Clean Signal </w:t>
                      </w:r>
                      <w:r w:rsidR="00BD116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Time Domain Graph</w:t>
                      </w:r>
                      <w:r w:rsidR="008E4B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After </w:t>
                      </w:r>
                      <w:r w:rsidR="0055001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Reducing Background Noise</w:t>
                      </w:r>
                      <w:r w:rsidR="0078055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2" behindDoc="0" locked="0" layoutInCell="1" allowOverlap="1" wp14:anchorId="0AC6B0FD" wp14:editId="620828F3">
            <wp:simplePos x="0" y="0"/>
            <wp:positionH relativeFrom="column">
              <wp:posOffset>983615</wp:posOffset>
            </wp:positionH>
            <wp:positionV relativeFrom="paragraph">
              <wp:posOffset>1189990</wp:posOffset>
            </wp:positionV>
            <wp:extent cx="3726815" cy="2897505"/>
            <wp:effectExtent l="0" t="0" r="6985" b="0"/>
            <wp:wrapTopAndBottom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307">
        <w:rPr>
          <w:rFonts w:ascii="Times New Roman" w:hAnsi="Times New Roman" w:cs="Times New Roman"/>
        </w:rPr>
        <w:t>In the following Appendix, we</w:t>
      </w:r>
      <w:r w:rsidR="00E24C3C">
        <w:rPr>
          <w:rFonts w:ascii="Times New Roman" w:hAnsi="Times New Roman" w:cs="Times New Roman"/>
        </w:rPr>
        <w:t xml:space="preserve"> continued testing our filter design technique by applying it to a clean signal. </w:t>
      </w:r>
      <w:r w:rsidR="001A6E38">
        <w:rPr>
          <w:rFonts w:ascii="Times New Roman" w:hAnsi="Times New Roman" w:cs="Times New Roman"/>
        </w:rPr>
        <w:t xml:space="preserve">The resulting signal </w:t>
      </w:r>
      <w:r w:rsidR="00B743FD">
        <w:rPr>
          <w:rFonts w:ascii="Times New Roman" w:hAnsi="Times New Roman" w:cs="Times New Roman"/>
        </w:rPr>
        <w:t>shows</w:t>
      </w:r>
      <w:r w:rsidR="008C5A01">
        <w:rPr>
          <w:rFonts w:ascii="Times New Roman" w:hAnsi="Times New Roman" w:cs="Times New Roman"/>
        </w:rPr>
        <w:t xml:space="preserve"> </w:t>
      </w:r>
      <w:r w:rsidR="00E92CA4">
        <w:rPr>
          <w:rFonts w:ascii="Times New Roman" w:hAnsi="Times New Roman" w:cs="Times New Roman"/>
        </w:rPr>
        <w:t>prominent quail calls in the Time Domain</w:t>
      </w:r>
      <w:r w:rsidR="00B90670">
        <w:rPr>
          <w:rFonts w:ascii="Times New Roman" w:hAnsi="Times New Roman" w:cs="Times New Roman"/>
        </w:rPr>
        <w:t xml:space="preserve"> as shown in Figure 8</w:t>
      </w:r>
      <w:r w:rsidR="00E92CA4">
        <w:rPr>
          <w:rFonts w:ascii="Times New Roman" w:hAnsi="Times New Roman" w:cs="Times New Roman"/>
        </w:rPr>
        <w:t xml:space="preserve">. </w:t>
      </w:r>
      <w:r w:rsidR="002E4A1A">
        <w:rPr>
          <w:rFonts w:ascii="Times New Roman" w:hAnsi="Times New Roman" w:cs="Times New Roman"/>
        </w:rPr>
        <w:t xml:space="preserve">The .wav file created from this application, </w:t>
      </w:r>
      <w:r w:rsidR="0074439D">
        <w:rPr>
          <w:rFonts w:ascii="Times New Roman" w:hAnsi="Times New Roman" w:cs="Times New Roman"/>
        </w:rPr>
        <w:t>had very little background noise.</w:t>
      </w:r>
      <w:r w:rsidR="00E92CA4">
        <w:rPr>
          <w:rFonts w:ascii="Times New Roman" w:hAnsi="Times New Roman" w:cs="Times New Roman"/>
        </w:rPr>
        <w:t xml:space="preserve"> </w:t>
      </w:r>
    </w:p>
    <w:p w14:paraId="4628B7FA" w14:textId="09E1548E" w:rsidR="006960BC" w:rsidRDefault="00C66E40" w:rsidP="007C10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AB2B9A7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038FD5FE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6E651847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2D975170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481D12CC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71604124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3EB63CF1" w14:textId="77777777" w:rsidR="009D4398" w:rsidRDefault="009D4398" w:rsidP="007C105C">
      <w:pPr>
        <w:spacing w:line="480" w:lineRule="auto"/>
        <w:rPr>
          <w:rFonts w:ascii="Times New Roman" w:hAnsi="Times New Roman" w:cs="Times New Roman"/>
        </w:rPr>
      </w:pPr>
    </w:p>
    <w:p w14:paraId="5A825C29" w14:textId="1A9290F9" w:rsidR="00C66E40" w:rsidRDefault="00C66E40" w:rsidP="007C10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Appendix B</w:t>
      </w:r>
    </w:p>
    <w:p w14:paraId="4D1099E1" w14:textId="73227388" w:rsidR="00043D69" w:rsidRPr="001757E0" w:rsidRDefault="00FF0AE6" w:rsidP="00B653A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D5A504A" wp14:editId="3D1EE5EC">
                <wp:simplePos x="0" y="0"/>
                <wp:positionH relativeFrom="column">
                  <wp:posOffset>-179705</wp:posOffset>
                </wp:positionH>
                <wp:positionV relativeFrom="paragraph">
                  <wp:posOffset>4024630</wp:posOffset>
                </wp:positionV>
                <wp:extent cx="612965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B1A6E" w14:textId="3F684D48" w:rsidR="00FF0AE6" w:rsidRPr="005F5A6F" w:rsidRDefault="00FF0AE6" w:rsidP="005F5A6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5F5A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="005F5A6F" w:rsidRPr="005F5A6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9</w:t>
                            </w:r>
                            <w:r w:rsidR="008E4BD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: Local Maxima Algorithm Visualization</w:t>
                            </w:r>
                            <w:r w:rsidR="004D156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[7].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A504A" id="Text Box 24" o:spid="_x0000_s1034" type="#_x0000_t202" style="position:absolute;left:0;text-align:left;margin-left:-14.15pt;margin-top:316.9pt;width:482.65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" stroked="f">
                <v:textbox style="mso-fit-shape-to-text:t" inset="0,0,0,0">
                  <w:txbxContent>
                    <w:p w14:paraId="48FB1A6E" w14:textId="3F684D48" w:rsidR="00FF0AE6" w:rsidRPr="005F5A6F" w:rsidRDefault="00FF0AE6" w:rsidP="005F5A6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</w:pPr>
                      <w:r w:rsidRPr="005F5A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="005F5A6F" w:rsidRPr="005F5A6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9</w:t>
                      </w:r>
                      <w:r w:rsidR="008E4BD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: Local Maxima Algorithm Visualization</w:t>
                      </w:r>
                      <w:r w:rsidR="004D156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[7].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2467E43F" wp14:editId="12E2C120">
                <wp:simplePos x="0" y="0"/>
                <wp:positionH relativeFrom="column">
                  <wp:posOffset>-180109</wp:posOffset>
                </wp:positionH>
                <wp:positionV relativeFrom="paragraph">
                  <wp:posOffset>1433021</wp:posOffset>
                </wp:positionV>
                <wp:extent cx="6130232" cy="2534920"/>
                <wp:effectExtent l="0" t="0" r="4445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32" cy="2534920"/>
                          <a:chOff x="0" y="0"/>
                          <a:chExt cx="6130232" cy="2534920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5" cy="2534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Chart, box and whisk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727" y="0"/>
                            <a:ext cx="3151505" cy="2423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29BDFA" id="Group 23" o:spid="_x0000_s1026" style="position:absolute;margin-left:-14.2pt;margin-top:112.85pt;width:482.7pt;height:199.6pt;z-index:251658254" coordsize="61302,25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">
                <v:shape id="Picture 21" o:spid="_x0000_s1027" type="#_x0000_t75" alt="Chart&#10;&#10;Description automatically generated" style="position:absolute;width:31184;height:25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">
                  <v:imagedata r:id="rId48" o:title="Chart&#10;&#10;Description automatically generated"/>
                </v:shape>
                <v:shape id="Picture 22" o:spid="_x0000_s1028" type="#_x0000_t75" alt="Chart, box and whisker chart&#10;&#10;Description automatically generated" style="position:absolute;left:29787;width:31515;height:2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">
                  <v:imagedata r:id="rId49" o:title="Chart, box and whisker chart&#10;&#10;Description automatically generated"/>
                </v:shape>
                <w10:wrap type="topAndBottom"/>
              </v:group>
            </w:pict>
          </mc:Fallback>
        </mc:AlternateContent>
      </w:r>
      <w:r w:rsidR="00147936">
        <w:rPr>
          <w:rFonts w:ascii="Times New Roman" w:hAnsi="Times New Roman" w:cs="Times New Roman"/>
        </w:rPr>
        <w:t xml:space="preserve">The following Appendix details </w:t>
      </w:r>
      <w:r w:rsidR="00080247">
        <w:rPr>
          <w:rFonts w:ascii="Times New Roman" w:hAnsi="Times New Roman" w:cs="Times New Roman"/>
        </w:rPr>
        <w:t xml:space="preserve">a Call Detection Algorithm </w:t>
      </w:r>
      <w:r w:rsidR="00CD678E">
        <w:rPr>
          <w:rFonts w:ascii="Times New Roman" w:hAnsi="Times New Roman" w:cs="Times New Roman"/>
        </w:rPr>
        <w:t xml:space="preserve">constructed using </w:t>
      </w:r>
      <w:r w:rsidR="00FA2C4E">
        <w:rPr>
          <w:rFonts w:ascii="Times New Roman" w:hAnsi="Times New Roman" w:cs="Times New Roman"/>
        </w:rPr>
        <w:t xml:space="preserve">the </w:t>
      </w:r>
      <w:r w:rsidR="004A3C2C">
        <w:rPr>
          <w:rFonts w:ascii="Times New Roman" w:hAnsi="Times New Roman" w:cs="Times New Roman"/>
        </w:rPr>
        <w:t>Local Maxima</w:t>
      </w:r>
      <w:r w:rsidR="00FA2C4E">
        <w:rPr>
          <w:rFonts w:ascii="Times New Roman" w:hAnsi="Times New Roman" w:cs="Times New Roman"/>
        </w:rPr>
        <w:t xml:space="preserve"> of the signal. </w:t>
      </w:r>
      <w:r w:rsidR="00541884">
        <w:rPr>
          <w:rFonts w:ascii="Times New Roman" w:hAnsi="Times New Roman" w:cs="Times New Roman"/>
        </w:rPr>
        <w:t xml:space="preserve">After applying the filter to a clean signal </w:t>
      </w:r>
      <w:r w:rsidR="007C7D66">
        <w:rPr>
          <w:rFonts w:ascii="Times New Roman" w:hAnsi="Times New Roman" w:cs="Times New Roman"/>
        </w:rPr>
        <w:t xml:space="preserve">and a signal containing </w:t>
      </w:r>
      <w:r w:rsidR="000A0B2E">
        <w:rPr>
          <w:rFonts w:ascii="Times New Roman" w:hAnsi="Times New Roman" w:cs="Times New Roman"/>
        </w:rPr>
        <w:t xml:space="preserve">more background noise, </w:t>
      </w:r>
      <w:r w:rsidR="00A52758">
        <w:rPr>
          <w:rFonts w:ascii="Times New Roman" w:hAnsi="Times New Roman" w:cs="Times New Roman"/>
        </w:rPr>
        <w:t xml:space="preserve">The </w:t>
      </w:r>
      <w:r w:rsidR="007E38D1">
        <w:rPr>
          <w:rFonts w:ascii="Times New Roman" w:hAnsi="Times New Roman" w:cs="Times New Roman"/>
        </w:rPr>
        <w:t xml:space="preserve">calls can be detected </w:t>
      </w:r>
      <w:r w:rsidR="00915480">
        <w:rPr>
          <w:rFonts w:ascii="Times New Roman" w:hAnsi="Times New Roman" w:cs="Times New Roman"/>
        </w:rPr>
        <w:t xml:space="preserve">using the findpeaks() function in MATLAB. </w:t>
      </w:r>
      <w:r w:rsidR="007D5DF6">
        <w:rPr>
          <w:rFonts w:ascii="Times New Roman" w:hAnsi="Times New Roman" w:cs="Times New Roman"/>
        </w:rPr>
        <w:t>An illustration of this algorithm applied to each of the signals is depicted in Figure 9.</w:t>
      </w:r>
      <w:r w:rsidR="0083669F">
        <w:rPr>
          <w:rFonts w:ascii="Times New Roman" w:hAnsi="Times New Roman" w:cs="Times New Roman"/>
        </w:rPr>
        <w:tab/>
      </w:r>
      <w:r w:rsidR="0083669F">
        <w:rPr>
          <w:rFonts w:ascii="Times New Roman" w:hAnsi="Times New Roman" w:cs="Times New Roman"/>
        </w:rPr>
        <w:tab/>
      </w:r>
      <w:r w:rsidR="0083669F">
        <w:rPr>
          <w:rFonts w:ascii="Times New Roman" w:hAnsi="Times New Roman" w:cs="Times New Roman"/>
        </w:rPr>
        <w:tab/>
      </w:r>
    </w:p>
    <w:sectPr w:rsidR="00043D69" w:rsidRPr="001757E0" w:rsidSect="0078298E">
      <w:headerReference w:type="default" r:id="rId50"/>
      <w:footerReference w:type="default" r:id="rId51"/>
      <w:headerReference w:type="first" r:id="rId5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730E" w14:textId="77777777" w:rsidR="00FD12D4" w:rsidRDefault="00FD12D4" w:rsidP="00D91594">
      <w:pPr>
        <w:spacing w:after="0" w:line="240" w:lineRule="auto"/>
      </w:pPr>
      <w:r>
        <w:separator/>
      </w:r>
    </w:p>
  </w:endnote>
  <w:endnote w:type="continuationSeparator" w:id="0">
    <w:p w14:paraId="1CE57A6D" w14:textId="77777777" w:rsidR="00FD12D4" w:rsidRDefault="00FD12D4" w:rsidP="00D91594">
      <w:pPr>
        <w:spacing w:after="0" w:line="240" w:lineRule="auto"/>
      </w:pPr>
      <w:r>
        <w:continuationSeparator/>
      </w:r>
    </w:p>
  </w:endnote>
  <w:endnote w:type="continuationNotice" w:id="1">
    <w:p w14:paraId="6595608C" w14:textId="77777777" w:rsidR="00FD12D4" w:rsidRDefault="00FD12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587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9B40F16" w14:textId="0A55EBEE" w:rsidR="00AF1B64" w:rsidRDefault="00AF1B64">
        <w:pPr>
          <w:pStyle w:val="Footer"/>
          <w:jc w:val="center"/>
        </w:pPr>
        <w:r w:rsidRPr="00AF1B64">
          <w:rPr>
            <w:rFonts w:ascii="Times New Roman" w:hAnsi="Times New Roman" w:cs="Times New Roman"/>
          </w:rPr>
          <w:fldChar w:fldCharType="begin"/>
        </w:r>
        <w:r w:rsidRPr="00AF1B64">
          <w:rPr>
            <w:rFonts w:ascii="Times New Roman" w:hAnsi="Times New Roman" w:cs="Times New Roman"/>
          </w:rPr>
          <w:instrText xml:space="preserve"> PAGE   \* MERGEFORMAT </w:instrText>
        </w:r>
        <w:r w:rsidRPr="00AF1B64">
          <w:rPr>
            <w:rFonts w:ascii="Times New Roman" w:hAnsi="Times New Roman" w:cs="Times New Roman"/>
          </w:rPr>
          <w:fldChar w:fldCharType="separate"/>
        </w:r>
        <w:r w:rsidRPr="00AF1B64">
          <w:rPr>
            <w:rFonts w:ascii="Times New Roman" w:hAnsi="Times New Roman" w:cs="Times New Roman"/>
            <w:noProof/>
          </w:rPr>
          <w:t>2</w:t>
        </w:r>
        <w:r w:rsidRPr="00AF1B6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A6F6A46" w14:textId="77777777" w:rsidR="00D974E5" w:rsidRDefault="00D97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9F4E" w14:textId="77777777" w:rsidR="00FD12D4" w:rsidRDefault="00FD12D4" w:rsidP="00D91594">
      <w:pPr>
        <w:spacing w:after="0" w:line="240" w:lineRule="auto"/>
      </w:pPr>
      <w:r>
        <w:separator/>
      </w:r>
    </w:p>
  </w:footnote>
  <w:footnote w:type="continuationSeparator" w:id="0">
    <w:p w14:paraId="3F481F74" w14:textId="77777777" w:rsidR="00FD12D4" w:rsidRDefault="00FD12D4" w:rsidP="00D91594">
      <w:pPr>
        <w:spacing w:after="0" w:line="240" w:lineRule="auto"/>
      </w:pPr>
      <w:r>
        <w:continuationSeparator/>
      </w:r>
    </w:p>
  </w:footnote>
  <w:footnote w:type="continuationNotice" w:id="1">
    <w:p w14:paraId="7F0930A8" w14:textId="77777777" w:rsidR="00FD12D4" w:rsidRDefault="00FD12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F58A" w14:textId="0EF699C7" w:rsidR="00C6574E" w:rsidRDefault="00B44693" w:rsidP="0078298E">
    <w:pPr>
      <w:pStyle w:val="Header"/>
      <w:rPr>
        <w:rFonts w:ascii="Times New Roman" w:hAnsi="Times New Roman" w:cs="Times New Roman"/>
      </w:rPr>
    </w:pPr>
    <w:r>
      <w:tab/>
    </w:r>
  </w:p>
  <w:p w14:paraId="5D2C51A1" w14:textId="77777777" w:rsidR="00D91594" w:rsidRDefault="00D91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6BA6A" w14:textId="09B0603C" w:rsidR="0078298E" w:rsidRDefault="0078298E" w:rsidP="0078298E">
    <w:pPr>
      <w:pStyle w:val="Header"/>
    </w:pPr>
    <w:r>
      <w:rPr>
        <w:rFonts w:ascii="Times New Roman" w:hAnsi="Times New Roman" w:cs="Times New Roman"/>
      </w:rPr>
      <w:tab/>
    </w:r>
  </w:p>
  <w:p w14:paraId="72FB3BEB" w14:textId="77777777" w:rsidR="002B31DF" w:rsidRDefault="002B3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916"/>
    <w:multiLevelType w:val="hybridMultilevel"/>
    <w:tmpl w:val="FD44A2F8"/>
    <w:lvl w:ilvl="0" w:tplc="7DB273F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1E7919"/>
    <w:multiLevelType w:val="hybridMultilevel"/>
    <w:tmpl w:val="FD44A2F8"/>
    <w:lvl w:ilvl="0" w:tplc="7DB273F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AFB73D9"/>
    <w:multiLevelType w:val="hybridMultilevel"/>
    <w:tmpl w:val="64C44A86"/>
    <w:lvl w:ilvl="0" w:tplc="5896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shad Bolouri">
    <w15:presenceInfo w15:providerId="None" w15:userId="Farshad Bolo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tTQwszA3NTQzMzVU0lEKTi0uzszPAykwqQUACTdhMywAAAA="/>
  </w:docVars>
  <w:rsids>
    <w:rsidRoot w:val="627AB7DA"/>
    <w:rsid w:val="00002CF0"/>
    <w:rsid w:val="00002F79"/>
    <w:rsid w:val="0001076F"/>
    <w:rsid w:val="000115FB"/>
    <w:rsid w:val="00014145"/>
    <w:rsid w:val="00015647"/>
    <w:rsid w:val="00017F20"/>
    <w:rsid w:val="00023E1B"/>
    <w:rsid w:val="0002536F"/>
    <w:rsid w:val="00026841"/>
    <w:rsid w:val="000318D5"/>
    <w:rsid w:val="000322B8"/>
    <w:rsid w:val="00037718"/>
    <w:rsid w:val="0004140A"/>
    <w:rsid w:val="000421E3"/>
    <w:rsid w:val="00043C1A"/>
    <w:rsid w:val="00043D69"/>
    <w:rsid w:val="00044D9D"/>
    <w:rsid w:val="000452A9"/>
    <w:rsid w:val="00050A7C"/>
    <w:rsid w:val="000558BE"/>
    <w:rsid w:val="00055C53"/>
    <w:rsid w:val="00055DD9"/>
    <w:rsid w:val="00060F4C"/>
    <w:rsid w:val="00061427"/>
    <w:rsid w:val="0006186E"/>
    <w:rsid w:val="000622B7"/>
    <w:rsid w:val="00070789"/>
    <w:rsid w:val="00073261"/>
    <w:rsid w:val="000747DE"/>
    <w:rsid w:val="00074D95"/>
    <w:rsid w:val="000769DB"/>
    <w:rsid w:val="0007769D"/>
    <w:rsid w:val="0008008A"/>
    <w:rsid w:val="00080247"/>
    <w:rsid w:val="00080A5F"/>
    <w:rsid w:val="00084356"/>
    <w:rsid w:val="000855AD"/>
    <w:rsid w:val="00090959"/>
    <w:rsid w:val="00091763"/>
    <w:rsid w:val="00091E97"/>
    <w:rsid w:val="00092257"/>
    <w:rsid w:val="00092472"/>
    <w:rsid w:val="00095C66"/>
    <w:rsid w:val="000A0029"/>
    <w:rsid w:val="000A04F9"/>
    <w:rsid w:val="000A079E"/>
    <w:rsid w:val="000A0B2E"/>
    <w:rsid w:val="000A2258"/>
    <w:rsid w:val="000A2AA8"/>
    <w:rsid w:val="000B06DF"/>
    <w:rsid w:val="000B435A"/>
    <w:rsid w:val="000B539D"/>
    <w:rsid w:val="000B5E58"/>
    <w:rsid w:val="000B6168"/>
    <w:rsid w:val="000B6D14"/>
    <w:rsid w:val="000C081D"/>
    <w:rsid w:val="000C1B9B"/>
    <w:rsid w:val="000C2210"/>
    <w:rsid w:val="000C2244"/>
    <w:rsid w:val="000C5DE6"/>
    <w:rsid w:val="000D2CD6"/>
    <w:rsid w:val="000D3603"/>
    <w:rsid w:val="000D59F2"/>
    <w:rsid w:val="000E0D4F"/>
    <w:rsid w:val="000E0E4B"/>
    <w:rsid w:val="000E1E00"/>
    <w:rsid w:val="000E3470"/>
    <w:rsid w:val="000E3809"/>
    <w:rsid w:val="000E569B"/>
    <w:rsid w:val="000E669A"/>
    <w:rsid w:val="000F0185"/>
    <w:rsid w:val="000F1C63"/>
    <w:rsid w:val="000F1CA8"/>
    <w:rsid w:val="000F28C0"/>
    <w:rsid w:val="000F6465"/>
    <w:rsid w:val="000F7624"/>
    <w:rsid w:val="00101570"/>
    <w:rsid w:val="00102867"/>
    <w:rsid w:val="001033B1"/>
    <w:rsid w:val="0010390E"/>
    <w:rsid w:val="00105536"/>
    <w:rsid w:val="0010583E"/>
    <w:rsid w:val="001063CC"/>
    <w:rsid w:val="00106B15"/>
    <w:rsid w:val="00110509"/>
    <w:rsid w:val="00112321"/>
    <w:rsid w:val="001159E7"/>
    <w:rsid w:val="00120336"/>
    <w:rsid w:val="00120750"/>
    <w:rsid w:val="00120905"/>
    <w:rsid w:val="00121FAE"/>
    <w:rsid w:val="00123EB8"/>
    <w:rsid w:val="0012735F"/>
    <w:rsid w:val="00131DB5"/>
    <w:rsid w:val="001347B0"/>
    <w:rsid w:val="00134A37"/>
    <w:rsid w:val="001366A8"/>
    <w:rsid w:val="00137113"/>
    <w:rsid w:val="0014037E"/>
    <w:rsid w:val="001408F0"/>
    <w:rsid w:val="001468C2"/>
    <w:rsid w:val="00147936"/>
    <w:rsid w:val="00147BA9"/>
    <w:rsid w:val="00151217"/>
    <w:rsid w:val="001523A2"/>
    <w:rsid w:val="00153BAE"/>
    <w:rsid w:val="00155A59"/>
    <w:rsid w:val="00155C85"/>
    <w:rsid w:val="001571B0"/>
    <w:rsid w:val="00157D9F"/>
    <w:rsid w:val="00160838"/>
    <w:rsid w:val="00160ADB"/>
    <w:rsid w:val="00163C40"/>
    <w:rsid w:val="00163F62"/>
    <w:rsid w:val="00164998"/>
    <w:rsid w:val="001720A5"/>
    <w:rsid w:val="001734C7"/>
    <w:rsid w:val="00175232"/>
    <w:rsid w:val="001757E0"/>
    <w:rsid w:val="0017656A"/>
    <w:rsid w:val="001772E1"/>
    <w:rsid w:val="001815E1"/>
    <w:rsid w:val="001833F6"/>
    <w:rsid w:val="0018460D"/>
    <w:rsid w:val="00184D7A"/>
    <w:rsid w:val="0019205A"/>
    <w:rsid w:val="00192B01"/>
    <w:rsid w:val="001971D2"/>
    <w:rsid w:val="001A0F75"/>
    <w:rsid w:val="001A195C"/>
    <w:rsid w:val="001A6E38"/>
    <w:rsid w:val="001B26B1"/>
    <w:rsid w:val="001B53A9"/>
    <w:rsid w:val="001B62E8"/>
    <w:rsid w:val="001B7B09"/>
    <w:rsid w:val="001C1C76"/>
    <w:rsid w:val="001C38D3"/>
    <w:rsid w:val="001C5162"/>
    <w:rsid w:val="001C61AF"/>
    <w:rsid w:val="001C6DCF"/>
    <w:rsid w:val="001C72E7"/>
    <w:rsid w:val="001D0F87"/>
    <w:rsid w:val="001D4975"/>
    <w:rsid w:val="001D4C6D"/>
    <w:rsid w:val="001D5A9D"/>
    <w:rsid w:val="001D7C24"/>
    <w:rsid w:val="001E0A1B"/>
    <w:rsid w:val="001E2593"/>
    <w:rsid w:val="001E50A1"/>
    <w:rsid w:val="001E6145"/>
    <w:rsid w:val="001F141B"/>
    <w:rsid w:val="001F1CCD"/>
    <w:rsid w:val="001F7D73"/>
    <w:rsid w:val="002001A0"/>
    <w:rsid w:val="002040CF"/>
    <w:rsid w:val="00204E96"/>
    <w:rsid w:val="0021059D"/>
    <w:rsid w:val="0021229C"/>
    <w:rsid w:val="00213357"/>
    <w:rsid w:val="00215898"/>
    <w:rsid w:val="0021625F"/>
    <w:rsid w:val="00216D24"/>
    <w:rsid w:val="0022367B"/>
    <w:rsid w:val="00226B1A"/>
    <w:rsid w:val="00227DD9"/>
    <w:rsid w:val="002345D0"/>
    <w:rsid w:val="002354A2"/>
    <w:rsid w:val="00235DFA"/>
    <w:rsid w:val="00236107"/>
    <w:rsid w:val="002448B4"/>
    <w:rsid w:val="00244FCA"/>
    <w:rsid w:val="0024539B"/>
    <w:rsid w:val="00245521"/>
    <w:rsid w:val="002459C5"/>
    <w:rsid w:val="002500B7"/>
    <w:rsid w:val="00250BBE"/>
    <w:rsid w:val="002511FB"/>
    <w:rsid w:val="00251E0E"/>
    <w:rsid w:val="00252CDB"/>
    <w:rsid w:val="0025334C"/>
    <w:rsid w:val="0026175C"/>
    <w:rsid w:val="00261FA6"/>
    <w:rsid w:val="00262701"/>
    <w:rsid w:val="002629B5"/>
    <w:rsid w:val="00263C40"/>
    <w:rsid w:val="002655A3"/>
    <w:rsid w:val="00270281"/>
    <w:rsid w:val="0027292C"/>
    <w:rsid w:val="00275A39"/>
    <w:rsid w:val="0027610A"/>
    <w:rsid w:val="002830B3"/>
    <w:rsid w:val="002837A2"/>
    <w:rsid w:val="002956F9"/>
    <w:rsid w:val="002975EF"/>
    <w:rsid w:val="00297669"/>
    <w:rsid w:val="002A3184"/>
    <w:rsid w:val="002A51D2"/>
    <w:rsid w:val="002A7DB4"/>
    <w:rsid w:val="002B0A92"/>
    <w:rsid w:val="002B1D02"/>
    <w:rsid w:val="002B2115"/>
    <w:rsid w:val="002B2849"/>
    <w:rsid w:val="002B31DF"/>
    <w:rsid w:val="002B6307"/>
    <w:rsid w:val="002C03B6"/>
    <w:rsid w:val="002C405B"/>
    <w:rsid w:val="002C42AA"/>
    <w:rsid w:val="002C6064"/>
    <w:rsid w:val="002C710E"/>
    <w:rsid w:val="002D08C3"/>
    <w:rsid w:val="002D5DED"/>
    <w:rsid w:val="002D7B9B"/>
    <w:rsid w:val="002D7BA9"/>
    <w:rsid w:val="002E3457"/>
    <w:rsid w:val="002E4A1A"/>
    <w:rsid w:val="002F4601"/>
    <w:rsid w:val="002F6CA9"/>
    <w:rsid w:val="003058B5"/>
    <w:rsid w:val="00306A2C"/>
    <w:rsid w:val="0030709C"/>
    <w:rsid w:val="00311ACA"/>
    <w:rsid w:val="003167DF"/>
    <w:rsid w:val="003213F3"/>
    <w:rsid w:val="0032650A"/>
    <w:rsid w:val="003266F8"/>
    <w:rsid w:val="0033058B"/>
    <w:rsid w:val="00334F87"/>
    <w:rsid w:val="00336B3B"/>
    <w:rsid w:val="00340D00"/>
    <w:rsid w:val="00343C46"/>
    <w:rsid w:val="00344375"/>
    <w:rsid w:val="0034708D"/>
    <w:rsid w:val="00347129"/>
    <w:rsid w:val="00352370"/>
    <w:rsid w:val="00353E00"/>
    <w:rsid w:val="00361597"/>
    <w:rsid w:val="00362F47"/>
    <w:rsid w:val="00363E63"/>
    <w:rsid w:val="003645F8"/>
    <w:rsid w:val="00365C8A"/>
    <w:rsid w:val="0036672C"/>
    <w:rsid w:val="00372157"/>
    <w:rsid w:val="00374054"/>
    <w:rsid w:val="003749D9"/>
    <w:rsid w:val="00374B9C"/>
    <w:rsid w:val="00376819"/>
    <w:rsid w:val="00376B7F"/>
    <w:rsid w:val="003867E8"/>
    <w:rsid w:val="00387A5F"/>
    <w:rsid w:val="00393D17"/>
    <w:rsid w:val="00395441"/>
    <w:rsid w:val="00397983"/>
    <w:rsid w:val="003A0C19"/>
    <w:rsid w:val="003A0F18"/>
    <w:rsid w:val="003A207D"/>
    <w:rsid w:val="003A3C67"/>
    <w:rsid w:val="003A3F64"/>
    <w:rsid w:val="003A4730"/>
    <w:rsid w:val="003A58A6"/>
    <w:rsid w:val="003A760D"/>
    <w:rsid w:val="003B046C"/>
    <w:rsid w:val="003B0E70"/>
    <w:rsid w:val="003B4778"/>
    <w:rsid w:val="003B556E"/>
    <w:rsid w:val="003B7A09"/>
    <w:rsid w:val="003C390C"/>
    <w:rsid w:val="003C5086"/>
    <w:rsid w:val="003D6133"/>
    <w:rsid w:val="003D6CC9"/>
    <w:rsid w:val="003E1EB7"/>
    <w:rsid w:val="003E6EF9"/>
    <w:rsid w:val="003E769C"/>
    <w:rsid w:val="003E7FDB"/>
    <w:rsid w:val="003F4F52"/>
    <w:rsid w:val="003F6ACE"/>
    <w:rsid w:val="003F6FCD"/>
    <w:rsid w:val="00406152"/>
    <w:rsid w:val="00407B81"/>
    <w:rsid w:val="00410690"/>
    <w:rsid w:val="00410B89"/>
    <w:rsid w:val="0041244B"/>
    <w:rsid w:val="00412F08"/>
    <w:rsid w:val="00416AB8"/>
    <w:rsid w:val="00423C57"/>
    <w:rsid w:val="00427906"/>
    <w:rsid w:val="00430F25"/>
    <w:rsid w:val="004323A2"/>
    <w:rsid w:val="0043284A"/>
    <w:rsid w:val="0044224F"/>
    <w:rsid w:val="00442CBE"/>
    <w:rsid w:val="00453F3A"/>
    <w:rsid w:val="004549B0"/>
    <w:rsid w:val="00455141"/>
    <w:rsid w:val="0045777A"/>
    <w:rsid w:val="00460202"/>
    <w:rsid w:val="00462B1D"/>
    <w:rsid w:val="00462DD3"/>
    <w:rsid w:val="00465B44"/>
    <w:rsid w:val="004672F8"/>
    <w:rsid w:val="00470358"/>
    <w:rsid w:val="004745A2"/>
    <w:rsid w:val="0047559B"/>
    <w:rsid w:val="00481DBF"/>
    <w:rsid w:val="00482B67"/>
    <w:rsid w:val="00483ADF"/>
    <w:rsid w:val="00484CF4"/>
    <w:rsid w:val="00487150"/>
    <w:rsid w:val="00487EEC"/>
    <w:rsid w:val="00491A7B"/>
    <w:rsid w:val="00493167"/>
    <w:rsid w:val="004969C6"/>
    <w:rsid w:val="00496F28"/>
    <w:rsid w:val="004A3207"/>
    <w:rsid w:val="004A3C2C"/>
    <w:rsid w:val="004A427F"/>
    <w:rsid w:val="004A6187"/>
    <w:rsid w:val="004A6D44"/>
    <w:rsid w:val="004B17C5"/>
    <w:rsid w:val="004B26ED"/>
    <w:rsid w:val="004B38C3"/>
    <w:rsid w:val="004B39F0"/>
    <w:rsid w:val="004B43B0"/>
    <w:rsid w:val="004C7E58"/>
    <w:rsid w:val="004D156B"/>
    <w:rsid w:val="004D27A5"/>
    <w:rsid w:val="004D3DAE"/>
    <w:rsid w:val="004D5158"/>
    <w:rsid w:val="004D51E6"/>
    <w:rsid w:val="004D6B88"/>
    <w:rsid w:val="004E2A69"/>
    <w:rsid w:val="004E3EA0"/>
    <w:rsid w:val="004E422B"/>
    <w:rsid w:val="004E6C58"/>
    <w:rsid w:val="004E6F60"/>
    <w:rsid w:val="004F45BF"/>
    <w:rsid w:val="004F45D9"/>
    <w:rsid w:val="004F4727"/>
    <w:rsid w:val="004F5903"/>
    <w:rsid w:val="004F5F94"/>
    <w:rsid w:val="00501D2E"/>
    <w:rsid w:val="00503064"/>
    <w:rsid w:val="00503B8D"/>
    <w:rsid w:val="00503E2D"/>
    <w:rsid w:val="00505C65"/>
    <w:rsid w:val="00506FFF"/>
    <w:rsid w:val="00507372"/>
    <w:rsid w:val="00510945"/>
    <w:rsid w:val="0051150A"/>
    <w:rsid w:val="005123C6"/>
    <w:rsid w:val="00516E19"/>
    <w:rsid w:val="00520000"/>
    <w:rsid w:val="005200F6"/>
    <w:rsid w:val="00520CE6"/>
    <w:rsid w:val="005224E1"/>
    <w:rsid w:val="00522EE4"/>
    <w:rsid w:val="00523EA3"/>
    <w:rsid w:val="00525A23"/>
    <w:rsid w:val="00533159"/>
    <w:rsid w:val="005377C5"/>
    <w:rsid w:val="00537E0A"/>
    <w:rsid w:val="00541884"/>
    <w:rsid w:val="0054251B"/>
    <w:rsid w:val="00543A19"/>
    <w:rsid w:val="00545060"/>
    <w:rsid w:val="00550015"/>
    <w:rsid w:val="005522E3"/>
    <w:rsid w:val="005568CD"/>
    <w:rsid w:val="005572F8"/>
    <w:rsid w:val="00561748"/>
    <w:rsid w:val="00564A48"/>
    <w:rsid w:val="005653ED"/>
    <w:rsid w:val="00565B6C"/>
    <w:rsid w:val="005665CF"/>
    <w:rsid w:val="00567757"/>
    <w:rsid w:val="005724D0"/>
    <w:rsid w:val="00572D29"/>
    <w:rsid w:val="00576F3E"/>
    <w:rsid w:val="005835FA"/>
    <w:rsid w:val="00583C92"/>
    <w:rsid w:val="00583CB7"/>
    <w:rsid w:val="005A4D88"/>
    <w:rsid w:val="005A6EFF"/>
    <w:rsid w:val="005B4D82"/>
    <w:rsid w:val="005B7078"/>
    <w:rsid w:val="005C0DEA"/>
    <w:rsid w:val="005C1ACB"/>
    <w:rsid w:val="005C2914"/>
    <w:rsid w:val="005C2B1F"/>
    <w:rsid w:val="005C3274"/>
    <w:rsid w:val="005C3821"/>
    <w:rsid w:val="005C46A5"/>
    <w:rsid w:val="005C64C9"/>
    <w:rsid w:val="005C7D7F"/>
    <w:rsid w:val="005D2282"/>
    <w:rsid w:val="005D31DD"/>
    <w:rsid w:val="005D3D2E"/>
    <w:rsid w:val="005D3D9E"/>
    <w:rsid w:val="005E0DF6"/>
    <w:rsid w:val="005E4D87"/>
    <w:rsid w:val="005E62CA"/>
    <w:rsid w:val="005F02B0"/>
    <w:rsid w:val="005F3EBF"/>
    <w:rsid w:val="005F5A6F"/>
    <w:rsid w:val="005F5BCA"/>
    <w:rsid w:val="005F605A"/>
    <w:rsid w:val="005F76B8"/>
    <w:rsid w:val="005F7D73"/>
    <w:rsid w:val="006026A9"/>
    <w:rsid w:val="00603E25"/>
    <w:rsid w:val="00604436"/>
    <w:rsid w:val="0060593E"/>
    <w:rsid w:val="00606799"/>
    <w:rsid w:val="00612941"/>
    <w:rsid w:val="00612DDB"/>
    <w:rsid w:val="00615245"/>
    <w:rsid w:val="006200AD"/>
    <w:rsid w:val="006303C6"/>
    <w:rsid w:val="006316CD"/>
    <w:rsid w:val="006350A9"/>
    <w:rsid w:val="006351CC"/>
    <w:rsid w:val="00637191"/>
    <w:rsid w:val="00643C5F"/>
    <w:rsid w:val="00645825"/>
    <w:rsid w:val="00646123"/>
    <w:rsid w:val="00650D1B"/>
    <w:rsid w:val="00653799"/>
    <w:rsid w:val="00654454"/>
    <w:rsid w:val="0065564B"/>
    <w:rsid w:val="00660B34"/>
    <w:rsid w:val="006615A7"/>
    <w:rsid w:val="00661B3D"/>
    <w:rsid w:val="00664ECB"/>
    <w:rsid w:val="00670F16"/>
    <w:rsid w:val="0067173A"/>
    <w:rsid w:val="006726AC"/>
    <w:rsid w:val="00674DCA"/>
    <w:rsid w:val="0067517D"/>
    <w:rsid w:val="006752DA"/>
    <w:rsid w:val="00676B97"/>
    <w:rsid w:val="006806BA"/>
    <w:rsid w:val="00681D53"/>
    <w:rsid w:val="00682334"/>
    <w:rsid w:val="006829E4"/>
    <w:rsid w:val="0068472A"/>
    <w:rsid w:val="00684CC2"/>
    <w:rsid w:val="00684F9B"/>
    <w:rsid w:val="00685EE8"/>
    <w:rsid w:val="00691141"/>
    <w:rsid w:val="00691FBC"/>
    <w:rsid w:val="00692B40"/>
    <w:rsid w:val="0069311D"/>
    <w:rsid w:val="0069313B"/>
    <w:rsid w:val="006960BC"/>
    <w:rsid w:val="00696BF4"/>
    <w:rsid w:val="0069758B"/>
    <w:rsid w:val="00697D79"/>
    <w:rsid w:val="00697E78"/>
    <w:rsid w:val="006A40ED"/>
    <w:rsid w:val="006A5EF2"/>
    <w:rsid w:val="006A6B7B"/>
    <w:rsid w:val="006B0DAE"/>
    <w:rsid w:val="006B10FA"/>
    <w:rsid w:val="006B152A"/>
    <w:rsid w:val="006B1913"/>
    <w:rsid w:val="006B20F1"/>
    <w:rsid w:val="006B3F83"/>
    <w:rsid w:val="006B56EB"/>
    <w:rsid w:val="006B5AE2"/>
    <w:rsid w:val="006B71EA"/>
    <w:rsid w:val="006B7ED5"/>
    <w:rsid w:val="006B7EFF"/>
    <w:rsid w:val="006C0091"/>
    <w:rsid w:val="006C08CC"/>
    <w:rsid w:val="006C3717"/>
    <w:rsid w:val="006C3D1B"/>
    <w:rsid w:val="006C6390"/>
    <w:rsid w:val="006C73F9"/>
    <w:rsid w:val="006C7E04"/>
    <w:rsid w:val="006D13F7"/>
    <w:rsid w:val="006D26A7"/>
    <w:rsid w:val="006D28E6"/>
    <w:rsid w:val="006D3A24"/>
    <w:rsid w:val="006E1602"/>
    <w:rsid w:val="006E5AFA"/>
    <w:rsid w:val="006E7C93"/>
    <w:rsid w:val="006F232A"/>
    <w:rsid w:val="006F3C8A"/>
    <w:rsid w:val="006F3FD1"/>
    <w:rsid w:val="007009DA"/>
    <w:rsid w:val="0070207D"/>
    <w:rsid w:val="0070317F"/>
    <w:rsid w:val="0070343D"/>
    <w:rsid w:val="00707734"/>
    <w:rsid w:val="00707AD5"/>
    <w:rsid w:val="00711223"/>
    <w:rsid w:val="00720103"/>
    <w:rsid w:val="007202BE"/>
    <w:rsid w:val="00721D58"/>
    <w:rsid w:val="00722460"/>
    <w:rsid w:val="007256AF"/>
    <w:rsid w:val="00727F93"/>
    <w:rsid w:val="007333EC"/>
    <w:rsid w:val="00734BD8"/>
    <w:rsid w:val="0073749F"/>
    <w:rsid w:val="0074439D"/>
    <w:rsid w:val="00745C60"/>
    <w:rsid w:val="00751653"/>
    <w:rsid w:val="00751F79"/>
    <w:rsid w:val="0075216E"/>
    <w:rsid w:val="0075267A"/>
    <w:rsid w:val="00754C1E"/>
    <w:rsid w:val="00757E3C"/>
    <w:rsid w:val="00760070"/>
    <w:rsid w:val="00762B18"/>
    <w:rsid w:val="00764E0B"/>
    <w:rsid w:val="007676C2"/>
    <w:rsid w:val="00771D64"/>
    <w:rsid w:val="007737EC"/>
    <w:rsid w:val="00773851"/>
    <w:rsid w:val="007756DE"/>
    <w:rsid w:val="00780557"/>
    <w:rsid w:val="00781BC0"/>
    <w:rsid w:val="0078298E"/>
    <w:rsid w:val="00782A68"/>
    <w:rsid w:val="00784151"/>
    <w:rsid w:val="00784A74"/>
    <w:rsid w:val="0078567E"/>
    <w:rsid w:val="0078697C"/>
    <w:rsid w:val="00787E9F"/>
    <w:rsid w:val="007929FD"/>
    <w:rsid w:val="00795A79"/>
    <w:rsid w:val="00797269"/>
    <w:rsid w:val="00797F9E"/>
    <w:rsid w:val="007A1700"/>
    <w:rsid w:val="007A49DA"/>
    <w:rsid w:val="007B0953"/>
    <w:rsid w:val="007B1C7B"/>
    <w:rsid w:val="007B24DE"/>
    <w:rsid w:val="007B38F1"/>
    <w:rsid w:val="007B484F"/>
    <w:rsid w:val="007C105C"/>
    <w:rsid w:val="007C4104"/>
    <w:rsid w:val="007C7D66"/>
    <w:rsid w:val="007D3C66"/>
    <w:rsid w:val="007D5DF6"/>
    <w:rsid w:val="007D7343"/>
    <w:rsid w:val="007E0C58"/>
    <w:rsid w:val="007E38D1"/>
    <w:rsid w:val="007E3C86"/>
    <w:rsid w:val="007E6A7B"/>
    <w:rsid w:val="007E6C5D"/>
    <w:rsid w:val="007F4ADB"/>
    <w:rsid w:val="007F7B13"/>
    <w:rsid w:val="008036E5"/>
    <w:rsid w:val="00805C36"/>
    <w:rsid w:val="00807A6A"/>
    <w:rsid w:val="00812E62"/>
    <w:rsid w:val="008164BE"/>
    <w:rsid w:val="00816B62"/>
    <w:rsid w:val="008178E6"/>
    <w:rsid w:val="00817E5A"/>
    <w:rsid w:val="00821805"/>
    <w:rsid w:val="00821BAC"/>
    <w:rsid w:val="00824689"/>
    <w:rsid w:val="00825F5F"/>
    <w:rsid w:val="00826504"/>
    <w:rsid w:val="00826777"/>
    <w:rsid w:val="00827701"/>
    <w:rsid w:val="00831645"/>
    <w:rsid w:val="00831708"/>
    <w:rsid w:val="00832A86"/>
    <w:rsid w:val="008354D7"/>
    <w:rsid w:val="00835FC5"/>
    <w:rsid w:val="00835FF0"/>
    <w:rsid w:val="0083669F"/>
    <w:rsid w:val="008409CD"/>
    <w:rsid w:val="00843EE9"/>
    <w:rsid w:val="008460E0"/>
    <w:rsid w:val="00847D95"/>
    <w:rsid w:val="00852E76"/>
    <w:rsid w:val="008535A4"/>
    <w:rsid w:val="00854463"/>
    <w:rsid w:val="00860173"/>
    <w:rsid w:val="0086612B"/>
    <w:rsid w:val="00867180"/>
    <w:rsid w:val="00867B00"/>
    <w:rsid w:val="00870D0B"/>
    <w:rsid w:val="008717CB"/>
    <w:rsid w:val="008722FB"/>
    <w:rsid w:val="008728EF"/>
    <w:rsid w:val="00873DAC"/>
    <w:rsid w:val="00874F1D"/>
    <w:rsid w:val="00874FE6"/>
    <w:rsid w:val="00876BC1"/>
    <w:rsid w:val="00877264"/>
    <w:rsid w:val="008772F4"/>
    <w:rsid w:val="0088490D"/>
    <w:rsid w:val="00884EB1"/>
    <w:rsid w:val="00886968"/>
    <w:rsid w:val="008874B2"/>
    <w:rsid w:val="00891891"/>
    <w:rsid w:val="008930E9"/>
    <w:rsid w:val="00893C47"/>
    <w:rsid w:val="00895CD9"/>
    <w:rsid w:val="008A0B05"/>
    <w:rsid w:val="008A22BA"/>
    <w:rsid w:val="008A400D"/>
    <w:rsid w:val="008A6460"/>
    <w:rsid w:val="008A7F8F"/>
    <w:rsid w:val="008B3216"/>
    <w:rsid w:val="008B42DA"/>
    <w:rsid w:val="008B778D"/>
    <w:rsid w:val="008C2ECB"/>
    <w:rsid w:val="008C35BA"/>
    <w:rsid w:val="008C47B6"/>
    <w:rsid w:val="008C513F"/>
    <w:rsid w:val="008C54A7"/>
    <w:rsid w:val="008C5A01"/>
    <w:rsid w:val="008C6197"/>
    <w:rsid w:val="008D0672"/>
    <w:rsid w:val="008D0DF6"/>
    <w:rsid w:val="008D25EC"/>
    <w:rsid w:val="008D3E25"/>
    <w:rsid w:val="008D4BD2"/>
    <w:rsid w:val="008D6512"/>
    <w:rsid w:val="008D6DE8"/>
    <w:rsid w:val="008E3093"/>
    <w:rsid w:val="008E4BD0"/>
    <w:rsid w:val="008E5A45"/>
    <w:rsid w:val="008E5ADA"/>
    <w:rsid w:val="008E7D88"/>
    <w:rsid w:val="008F06C3"/>
    <w:rsid w:val="008F0B59"/>
    <w:rsid w:val="009007E9"/>
    <w:rsid w:val="00900D2E"/>
    <w:rsid w:val="00902497"/>
    <w:rsid w:val="00902FCE"/>
    <w:rsid w:val="00903656"/>
    <w:rsid w:val="009052E7"/>
    <w:rsid w:val="009055F7"/>
    <w:rsid w:val="0090664A"/>
    <w:rsid w:val="009077B3"/>
    <w:rsid w:val="0091192C"/>
    <w:rsid w:val="0091212A"/>
    <w:rsid w:val="00912E64"/>
    <w:rsid w:val="00912F10"/>
    <w:rsid w:val="00913B91"/>
    <w:rsid w:val="00915480"/>
    <w:rsid w:val="00915E3B"/>
    <w:rsid w:val="00921BE4"/>
    <w:rsid w:val="00924281"/>
    <w:rsid w:val="0092516C"/>
    <w:rsid w:val="00931B4A"/>
    <w:rsid w:val="00932E99"/>
    <w:rsid w:val="00935831"/>
    <w:rsid w:val="00936523"/>
    <w:rsid w:val="00936544"/>
    <w:rsid w:val="009404C6"/>
    <w:rsid w:val="00941331"/>
    <w:rsid w:val="009425F4"/>
    <w:rsid w:val="00942AAF"/>
    <w:rsid w:val="00943601"/>
    <w:rsid w:val="00943BB6"/>
    <w:rsid w:val="009441F4"/>
    <w:rsid w:val="00944D8C"/>
    <w:rsid w:val="0095061F"/>
    <w:rsid w:val="00950838"/>
    <w:rsid w:val="00950C80"/>
    <w:rsid w:val="0095221A"/>
    <w:rsid w:val="00952726"/>
    <w:rsid w:val="0095461E"/>
    <w:rsid w:val="00961AEE"/>
    <w:rsid w:val="00963C47"/>
    <w:rsid w:val="009642C1"/>
    <w:rsid w:val="00967ED6"/>
    <w:rsid w:val="00973057"/>
    <w:rsid w:val="00973C6A"/>
    <w:rsid w:val="00975260"/>
    <w:rsid w:val="00975DB6"/>
    <w:rsid w:val="009801E0"/>
    <w:rsid w:val="009803CC"/>
    <w:rsid w:val="00980CC5"/>
    <w:rsid w:val="00984AA8"/>
    <w:rsid w:val="009855C4"/>
    <w:rsid w:val="00986D12"/>
    <w:rsid w:val="00992298"/>
    <w:rsid w:val="009953A6"/>
    <w:rsid w:val="0099599F"/>
    <w:rsid w:val="009A0DFF"/>
    <w:rsid w:val="009A2DC5"/>
    <w:rsid w:val="009A3504"/>
    <w:rsid w:val="009A3A1D"/>
    <w:rsid w:val="009A42E7"/>
    <w:rsid w:val="009A5093"/>
    <w:rsid w:val="009A5A42"/>
    <w:rsid w:val="009A6607"/>
    <w:rsid w:val="009B13BE"/>
    <w:rsid w:val="009B356A"/>
    <w:rsid w:val="009B3B8C"/>
    <w:rsid w:val="009B5708"/>
    <w:rsid w:val="009B6495"/>
    <w:rsid w:val="009C7F27"/>
    <w:rsid w:val="009D0330"/>
    <w:rsid w:val="009D1305"/>
    <w:rsid w:val="009D1C5F"/>
    <w:rsid w:val="009D42A9"/>
    <w:rsid w:val="009D4398"/>
    <w:rsid w:val="009D5F7F"/>
    <w:rsid w:val="009D7C1D"/>
    <w:rsid w:val="009E0428"/>
    <w:rsid w:val="009E27E5"/>
    <w:rsid w:val="009E3C62"/>
    <w:rsid w:val="009E3DCD"/>
    <w:rsid w:val="009E5BBF"/>
    <w:rsid w:val="009E7020"/>
    <w:rsid w:val="009E7C0E"/>
    <w:rsid w:val="009F01D0"/>
    <w:rsid w:val="009F138E"/>
    <w:rsid w:val="009F3DDC"/>
    <w:rsid w:val="009F3E0E"/>
    <w:rsid w:val="009F3ECB"/>
    <w:rsid w:val="009F5AAE"/>
    <w:rsid w:val="009F662A"/>
    <w:rsid w:val="00A035D1"/>
    <w:rsid w:val="00A060B7"/>
    <w:rsid w:val="00A07F9F"/>
    <w:rsid w:val="00A10117"/>
    <w:rsid w:val="00A128DE"/>
    <w:rsid w:val="00A138AF"/>
    <w:rsid w:val="00A139E5"/>
    <w:rsid w:val="00A15812"/>
    <w:rsid w:val="00A15FAD"/>
    <w:rsid w:val="00A15FC7"/>
    <w:rsid w:val="00A166CE"/>
    <w:rsid w:val="00A16FF0"/>
    <w:rsid w:val="00A261CA"/>
    <w:rsid w:val="00A262A3"/>
    <w:rsid w:val="00A27B77"/>
    <w:rsid w:val="00A302CD"/>
    <w:rsid w:val="00A31331"/>
    <w:rsid w:val="00A313FD"/>
    <w:rsid w:val="00A32B1E"/>
    <w:rsid w:val="00A3499B"/>
    <w:rsid w:val="00A35827"/>
    <w:rsid w:val="00A3678E"/>
    <w:rsid w:val="00A37563"/>
    <w:rsid w:val="00A407B9"/>
    <w:rsid w:val="00A42B4D"/>
    <w:rsid w:val="00A52758"/>
    <w:rsid w:val="00A60978"/>
    <w:rsid w:val="00A6143F"/>
    <w:rsid w:val="00A61694"/>
    <w:rsid w:val="00A632AA"/>
    <w:rsid w:val="00A63397"/>
    <w:rsid w:val="00A635E1"/>
    <w:rsid w:val="00A64965"/>
    <w:rsid w:val="00A6593F"/>
    <w:rsid w:val="00A65D99"/>
    <w:rsid w:val="00A70F15"/>
    <w:rsid w:val="00A7345A"/>
    <w:rsid w:val="00A77CF0"/>
    <w:rsid w:val="00A807FA"/>
    <w:rsid w:val="00A81D25"/>
    <w:rsid w:val="00A83CA1"/>
    <w:rsid w:val="00A83DD6"/>
    <w:rsid w:val="00A84170"/>
    <w:rsid w:val="00A84B70"/>
    <w:rsid w:val="00A84BD7"/>
    <w:rsid w:val="00A85040"/>
    <w:rsid w:val="00A8624D"/>
    <w:rsid w:val="00A8688C"/>
    <w:rsid w:val="00A87B16"/>
    <w:rsid w:val="00A87D5E"/>
    <w:rsid w:val="00A957E8"/>
    <w:rsid w:val="00A972A0"/>
    <w:rsid w:val="00A97749"/>
    <w:rsid w:val="00A97EC1"/>
    <w:rsid w:val="00AA0646"/>
    <w:rsid w:val="00AA14E3"/>
    <w:rsid w:val="00AA1912"/>
    <w:rsid w:val="00AA1BE3"/>
    <w:rsid w:val="00AA793D"/>
    <w:rsid w:val="00AA7FC2"/>
    <w:rsid w:val="00AB05C5"/>
    <w:rsid w:val="00AB16BF"/>
    <w:rsid w:val="00AB1FD7"/>
    <w:rsid w:val="00AB730F"/>
    <w:rsid w:val="00AC250B"/>
    <w:rsid w:val="00AC2577"/>
    <w:rsid w:val="00AC3CA9"/>
    <w:rsid w:val="00AC6A52"/>
    <w:rsid w:val="00AC795E"/>
    <w:rsid w:val="00AE0DB1"/>
    <w:rsid w:val="00AE53F2"/>
    <w:rsid w:val="00AE6C79"/>
    <w:rsid w:val="00AF0953"/>
    <w:rsid w:val="00AF1029"/>
    <w:rsid w:val="00AF1367"/>
    <w:rsid w:val="00AF182D"/>
    <w:rsid w:val="00AF1A77"/>
    <w:rsid w:val="00AF1B64"/>
    <w:rsid w:val="00AF2A3F"/>
    <w:rsid w:val="00AF2AA2"/>
    <w:rsid w:val="00AF7152"/>
    <w:rsid w:val="00AF79A1"/>
    <w:rsid w:val="00B00B72"/>
    <w:rsid w:val="00B01187"/>
    <w:rsid w:val="00B01BF9"/>
    <w:rsid w:val="00B03478"/>
    <w:rsid w:val="00B044E5"/>
    <w:rsid w:val="00B111C3"/>
    <w:rsid w:val="00B1270B"/>
    <w:rsid w:val="00B13B3B"/>
    <w:rsid w:val="00B13E99"/>
    <w:rsid w:val="00B16384"/>
    <w:rsid w:val="00B20A8B"/>
    <w:rsid w:val="00B2163F"/>
    <w:rsid w:val="00B2238B"/>
    <w:rsid w:val="00B25A66"/>
    <w:rsid w:val="00B27D90"/>
    <w:rsid w:val="00B31861"/>
    <w:rsid w:val="00B31FA8"/>
    <w:rsid w:val="00B331F6"/>
    <w:rsid w:val="00B336F9"/>
    <w:rsid w:val="00B361A4"/>
    <w:rsid w:val="00B36DDB"/>
    <w:rsid w:val="00B409AD"/>
    <w:rsid w:val="00B415AB"/>
    <w:rsid w:val="00B41BB9"/>
    <w:rsid w:val="00B44693"/>
    <w:rsid w:val="00B451CB"/>
    <w:rsid w:val="00B451F0"/>
    <w:rsid w:val="00B45933"/>
    <w:rsid w:val="00B463BB"/>
    <w:rsid w:val="00B46C40"/>
    <w:rsid w:val="00B52468"/>
    <w:rsid w:val="00B54ACC"/>
    <w:rsid w:val="00B55474"/>
    <w:rsid w:val="00B55C0C"/>
    <w:rsid w:val="00B561A9"/>
    <w:rsid w:val="00B616C3"/>
    <w:rsid w:val="00B640F1"/>
    <w:rsid w:val="00B64C42"/>
    <w:rsid w:val="00B64F34"/>
    <w:rsid w:val="00B65325"/>
    <w:rsid w:val="00B653A6"/>
    <w:rsid w:val="00B71161"/>
    <w:rsid w:val="00B73FDE"/>
    <w:rsid w:val="00B743FD"/>
    <w:rsid w:val="00B75A1D"/>
    <w:rsid w:val="00B82F8F"/>
    <w:rsid w:val="00B84335"/>
    <w:rsid w:val="00B84441"/>
    <w:rsid w:val="00B85230"/>
    <w:rsid w:val="00B87F63"/>
    <w:rsid w:val="00B90670"/>
    <w:rsid w:val="00B926D5"/>
    <w:rsid w:val="00B92E2A"/>
    <w:rsid w:val="00B93D49"/>
    <w:rsid w:val="00B94A8A"/>
    <w:rsid w:val="00BA222D"/>
    <w:rsid w:val="00BA39D7"/>
    <w:rsid w:val="00BA6205"/>
    <w:rsid w:val="00BA7489"/>
    <w:rsid w:val="00BA783E"/>
    <w:rsid w:val="00BB3683"/>
    <w:rsid w:val="00BB457C"/>
    <w:rsid w:val="00BB7653"/>
    <w:rsid w:val="00BC5D1B"/>
    <w:rsid w:val="00BC645E"/>
    <w:rsid w:val="00BD1162"/>
    <w:rsid w:val="00BD438E"/>
    <w:rsid w:val="00BD4664"/>
    <w:rsid w:val="00BD466D"/>
    <w:rsid w:val="00BD4692"/>
    <w:rsid w:val="00BE115E"/>
    <w:rsid w:val="00BE2A23"/>
    <w:rsid w:val="00BE4C02"/>
    <w:rsid w:val="00BE76B4"/>
    <w:rsid w:val="00BE7EF3"/>
    <w:rsid w:val="00BF2083"/>
    <w:rsid w:val="00BF2258"/>
    <w:rsid w:val="00BF2DA2"/>
    <w:rsid w:val="00BF3630"/>
    <w:rsid w:val="00C0021D"/>
    <w:rsid w:val="00C031F1"/>
    <w:rsid w:val="00C03B09"/>
    <w:rsid w:val="00C03E3C"/>
    <w:rsid w:val="00C03EFB"/>
    <w:rsid w:val="00C04CFA"/>
    <w:rsid w:val="00C06660"/>
    <w:rsid w:val="00C10A4B"/>
    <w:rsid w:val="00C11FE1"/>
    <w:rsid w:val="00C134DE"/>
    <w:rsid w:val="00C13BFB"/>
    <w:rsid w:val="00C21D08"/>
    <w:rsid w:val="00C2363B"/>
    <w:rsid w:val="00C2558B"/>
    <w:rsid w:val="00C34A60"/>
    <w:rsid w:val="00C34B87"/>
    <w:rsid w:val="00C42294"/>
    <w:rsid w:val="00C42CF8"/>
    <w:rsid w:val="00C45759"/>
    <w:rsid w:val="00C45F9B"/>
    <w:rsid w:val="00C464F3"/>
    <w:rsid w:val="00C46742"/>
    <w:rsid w:val="00C51060"/>
    <w:rsid w:val="00C52BCC"/>
    <w:rsid w:val="00C532AC"/>
    <w:rsid w:val="00C5579F"/>
    <w:rsid w:val="00C609AE"/>
    <w:rsid w:val="00C62207"/>
    <w:rsid w:val="00C631FC"/>
    <w:rsid w:val="00C6532F"/>
    <w:rsid w:val="00C6574E"/>
    <w:rsid w:val="00C65F8E"/>
    <w:rsid w:val="00C66E40"/>
    <w:rsid w:val="00C716FA"/>
    <w:rsid w:val="00C721CC"/>
    <w:rsid w:val="00C7365D"/>
    <w:rsid w:val="00C7529B"/>
    <w:rsid w:val="00C763D4"/>
    <w:rsid w:val="00C7753B"/>
    <w:rsid w:val="00C836D5"/>
    <w:rsid w:val="00C83A99"/>
    <w:rsid w:val="00C851D8"/>
    <w:rsid w:val="00C90763"/>
    <w:rsid w:val="00C90DBD"/>
    <w:rsid w:val="00C94498"/>
    <w:rsid w:val="00C95201"/>
    <w:rsid w:val="00C95AB0"/>
    <w:rsid w:val="00C96870"/>
    <w:rsid w:val="00C97F8A"/>
    <w:rsid w:val="00CA09A6"/>
    <w:rsid w:val="00CA3822"/>
    <w:rsid w:val="00CA3A8C"/>
    <w:rsid w:val="00CA3DDA"/>
    <w:rsid w:val="00CA4068"/>
    <w:rsid w:val="00CA5A24"/>
    <w:rsid w:val="00CA6370"/>
    <w:rsid w:val="00CA6F4B"/>
    <w:rsid w:val="00CA7B41"/>
    <w:rsid w:val="00CB1534"/>
    <w:rsid w:val="00CB5E76"/>
    <w:rsid w:val="00CB7AC2"/>
    <w:rsid w:val="00CC0799"/>
    <w:rsid w:val="00CC2723"/>
    <w:rsid w:val="00CC3C4A"/>
    <w:rsid w:val="00CC4A24"/>
    <w:rsid w:val="00CC626B"/>
    <w:rsid w:val="00CC6CF0"/>
    <w:rsid w:val="00CD0D9B"/>
    <w:rsid w:val="00CD2267"/>
    <w:rsid w:val="00CD3183"/>
    <w:rsid w:val="00CD3B45"/>
    <w:rsid w:val="00CD678E"/>
    <w:rsid w:val="00CE09F5"/>
    <w:rsid w:val="00CE518F"/>
    <w:rsid w:val="00CE55BF"/>
    <w:rsid w:val="00CE5D21"/>
    <w:rsid w:val="00CE622E"/>
    <w:rsid w:val="00CF507D"/>
    <w:rsid w:val="00CF7021"/>
    <w:rsid w:val="00D00B8F"/>
    <w:rsid w:val="00D113C5"/>
    <w:rsid w:val="00D11587"/>
    <w:rsid w:val="00D134DA"/>
    <w:rsid w:val="00D14B59"/>
    <w:rsid w:val="00D15E75"/>
    <w:rsid w:val="00D164B4"/>
    <w:rsid w:val="00D21074"/>
    <w:rsid w:val="00D224FA"/>
    <w:rsid w:val="00D24CDB"/>
    <w:rsid w:val="00D25023"/>
    <w:rsid w:val="00D30111"/>
    <w:rsid w:val="00D31F53"/>
    <w:rsid w:val="00D329B5"/>
    <w:rsid w:val="00D334BD"/>
    <w:rsid w:val="00D41B49"/>
    <w:rsid w:val="00D45498"/>
    <w:rsid w:val="00D52522"/>
    <w:rsid w:val="00D551D3"/>
    <w:rsid w:val="00D63D6B"/>
    <w:rsid w:val="00D6525B"/>
    <w:rsid w:val="00D67DA4"/>
    <w:rsid w:val="00D67DD3"/>
    <w:rsid w:val="00D7021D"/>
    <w:rsid w:val="00D70CE6"/>
    <w:rsid w:val="00D71D83"/>
    <w:rsid w:val="00D80DB5"/>
    <w:rsid w:val="00D8299A"/>
    <w:rsid w:val="00D84EBD"/>
    <w:rsid w:val="00D85DFA"/>
    <w:rsid w:val="00D87102"/>
    <w:rsid w:val="00D90F58"/>
    <w:rsid w:val="00D91594"/>
    <w:rsid w:val="00D934AD"/>
    <w:rsid w:val="00D955D4"/>
    <w:rsid w:val="00D96922"/>
    <w:rsid w:val="00D974E5"/>
    <w:rsid w:val="00D97847"/>
    <w:rsid w:val="00DA12D5"/>
    <w:rsid w:val="00DA223C"/>
    <w:rsid w:val="00DA45BC"/>
    <w:rsid w:val="00DA67D5"/>
    <w:rsid w:val="00DB169D"/>
    <w:rsid w:val="00DB1778"/>
    <w:rsid w:val="00DB2FD6"/>
    <w:rsid w:val="00DB46D8"/>
    <w:rsid w:val="00DB47E6"/>
    <w:rsid w:val="00DB5DE4"/>
    <w:rsid w:val="00DB6D73"/>
    <w:rsid w:val="00DC0C47"/>
    <w:rsid w:val="00DC269D"/>
    <w:rsid w:val="00DC3BCA"/>
    <w:rsid w:val="00DC74D2"/>
    <w:rsid w:val="00DD1FCC"/>
    <w:rsid w:val="00DD496E"/>
    <w:rsid w:val="00DD5518"/>
    <w:rsid w:val="00DE03B2"/>
    <w:rsid w:val="00DE3AAF"/>
    <w:rsid w:val="00DF00D2"/>
    <w:rsid w:val="00DF309A"/>
    <w:rsid w:val="00DF4761"/>
    <w:rsid w:val="00DF5278"/>
    <w:rsid w:val="00E0217F"/>
    <w:rsid w:val="00E040B4"/>
    <w:rsid w:val="00E041EB"/>
    <w:rsid w:val="00E06B2D"/>
    <w:rsid w:val="00E11BB0"/>
    <w:rsid w:val="00E13D0C"/>
    <w:rsid w:val="00E15F76"/>
    <w:rsid w:val="00E2189F"/>
    <w:rsid w:val="00E23419"/>
    <w:rsid w:val="00E24C3C"/>
    <w:rsid w:val="00E267AB"/>
    <w:rsid w:val="00E268E3"/>
    <w:rsid w:val="00E27944"/>
    <w:rsid w:val="00E30694"/>
    <w:rsid w:val="00E30EC2"/>
    <w:rsid w:val="00E339CD"/>
    <w:rsid w:val="00E34678"/>
    <w:rsid w:val="00E41464"/>
    <w:rsid w:val="00E42852"/>
    <w:rsid w:val="00E42CC7"/>
    <w:rsid w:val="00E42D66"/>
    <w:rsid w:val="00E43F6A"/>
    <w:rsid w:val="00E446F4"/>
    <w:rsid w:val="00E44CAF"/>
    <w:rsid w:val="00E52159"/>
    <w:rsid w:val="00E60BD6"/>
    <w:rsid w:val="00E61720"/>
    <w:rsid w:val="00E64052"/>
    <w:rsid w:val="00E665F0"/>
    <w:rsid w:val="00E7291B"/>
    <w:rsid w:val="00E72EFB"/>
    <w:rsid w:val="00E732B3"/>
    <w:rsid w:val="00E7348D"/>
    <w:rsid w:val="00E7603A"/>
    <w:rsid w:val="00E77422"/>
    <w:rsid w:val="00E80140"/>
    <w:rsid w:val="00E8158E"/>
    <w:rsid w:val="00E825C8"/>
    <w:rsid w:val="00E8641C"/>
    <w:rsid w:val="00E86C63"/>
    <w:rsid w:val="00E90CAD"/>
    <w:rsid w:val="00E92518"/>
    <w:rsid w:val="00E92CA4"/>
    <w:rsid w:val="00E92FAB"/>
    <w:rsid w:val="00E93A39"/>
    <w:rsid w:val="00E943E9"/>
    <w:rsid w:val="00EA09D7"/>
    <w:rsid w:val="00EA13C1"/>
    <w:rsid w:val="00EA1B45"/>
    <w:rsid w:val="00EA6B24"/>
    <w:rsid w:val="00EA6C12"/>
    <w:rsid w:val="00EB05CB"/>
    <w:rsid w:val="00EB0B5A"/>
    <w:rsid w:val="00EB1362"/>
    <w:rsid w:val="00EB4161"/>
    <w:rsid w:val="00EB6D9F"/>
    <w:rsid w:val="00EB6DB0"/>
    <w:rsid w:val="00EC29F7"/>
    <w:rsid w:val="00EC3011"/>
    <w:rsid w:val="00EC3CE9"/>
    <w:rsid w:val="00EC5B57"/>
    <w:rsid w:val="00EC6525"/>
    <w:rsid w:val="00ED0039"/>
    <w:rsid w:val="00ED053D"/>
    <w:rsid w:val="00ED2304"/>
    <w:rsid w:val="00ED39C6"/>
    <w:rsid w:val="00ED3C83"/>
    <w:rsid w:val="00ED3CEA"/>
    <w:rsid w:val="00ED5D2E"/>
    <w:rsid w:val="00ED6B8C"/>
    <w:rsid w:val="00ED7E28"/>
    <w:rsid w:val="00EE261F"/>
    <w:rsid w:val="00EE2A0B"/>
    <w:rsid w:val="00EE3FBA"/>
    <w:rsid w:val="00EE485C"/>
    <w:rsid w:val="00EE6E6B"/>
    <w:rsid w:val="00EE73A2"/>
    <w:rsid w:val="00EF1BC3"/>
    <w:rsid w:val="00EF1F6C"/>
    <w:rsid w:val="00EF4A71"/>
    <w:rsid w:val="00EF7C75"/>
    <w:rsid w:val="00F015C3"/>
    <w:rsid w:val="00F0324D"/>
    <w:rsid w:val="00F04C7C"/>
    <w:rsid w:val="00F07B1B"/>
    <w:rsid w:val="00F10375"/>
    <w:rsid w:val="00F27079"/>
    <w:rsid w:val="00F32C34"/>
    <w:rsid w:val="00F3319D"/>
    <w:rsid w:val="00F3377A"/>
    <w:rsid w:val="00F33A38"/>
    <w:rsid w:val="00F35044"/>
    <w:rsid w:val="00F355BF"/>
    <w:rsid w:val="00F37786"/>
    <w:rsid w:val="00F40B5F"/>
    <w:rsid w:val="00F42821"/>
    <w:rsid w:val="00F44653"/>
    <w:rsid w:val="00F45BC2"/>
    <w:rsid w:val="00F46359"/>
    <w:rsid w:val="00F47134"/>
    <w:rsid w:val="00F4762E"/>
    <w:rsid w:val="00F51A38"/>
    <w:rsid w:val="00F53FA0"/>
    <w:rsid w:val="00F5638D"/>
    <w:rsid w:val="00F579DE"/>
    <w:rsid w:val="00F634B4"/>
    <w:rsid w:val="00F635FF"/>
    <w:rsid w:val="00F64CDC"/>
    <w:rsid w:val="00F6773E"/>
    <w:rsid w:val="00F70F04"/>
    <w:rsid w:val="00F71C7A"/>
    <w:rsid w:val="00F73A74"/>
    <w:rsid w:val="00F81474"/>
    <w:rsid w:val="00F823B9"/>
    <w:rsid w:val="00F839DA"/>
    <w:rsid w:val="00F83C50"/>
    <w:rsid w:val="00F95E9A"/>
    <w:rsid w:val="00F9631B"/>
    <w:rsid w:val="00F96B9A"/>
    <w:rsid w:val="00FA0AAE"/>
    <w:rsid w:val="00FA244A"/>
    <w:rsid w:val="00FA2C4E"/>
    <w:rsid w:val="00FA64FB"/>
    <w:rsid w:val="00FA6935"/>
    <w:rsid w:val="00FB2692"/>
    <w:rsid w:val="00FB67CF"/>
    <w:rsid w:val="00FC09D9"/>
    <w:rsid w:val="00FC0CAE"/>
    <w:rsid w:val="00FC6EF7"/>
    <w:rsid w:val="00FC7AE8"/>
    <w:rsid w:val="00FD0BCD"/>
    <w:rsid w:val="00FD12D4"/>
    <w:rsid w:val="00FD22C1"/>
    <w:rsid w:val="00FD51E7"/>
    <w:rsid w:val="00FD6384"/>
    <w:rsid w:val="00FE0023"/>
    <w:rsid w:val="00FE03DA"/>
    <w:rsid w:val="00FE065B"/>
    <w:rsid w:val="00FE1D24"/>
    <w:rsid w:val="00FE1FE2"/>
    <w:rsid w:val="00FE2043"/>
    <w:rsid w:val="00FE21BB"/>
    <w:rsid w:val="00FE2F99"/>
    <w:rsid w:val="00FE4448"/>
    <w:rsid w:val="00FE45BE"/>
    <w:rsid w:val="00FE51B8"/>
    <w:rsid w:val="00FE6C5D"/>
    <w:rsid w:val="00FE7130"/>
    <w:rsid w:val="00FF0AE6"/>
    <w:rsid w:val="00FF22DA"/>
    <w:rsid w:val="00FF31AC"/>
    <w:rsid w:val="010D073C"/>
    <w:rsid w:val="0111CC3C"/>
    <w:rsid w:val="01230770"/>
    <w:rsid w:val="019C83C5"/>
    <w:rsid w:val="0567F051"/>
    <w:rsid w:val="0726E048"/>
    <w:rsid w:val="07820A3C"/>
    <w:rsid w:val="0794A7CA"/>
    <w:rsid w:val="09015A7A"/>
    <w:rsid w:val="0ADCF16D"/>
    <w:rsid w:val="0AF0C115"/>
    <w:rsid w:val="0C36124B"/>
    <w:rsid w:val="0C6B5D73"/>
    <w:rsid w:val="0FC43238"/>
    <w:rsid w:val="10E42864"/>
    <w:rsid w:val="111254D6"/>
    <w:rsid w:val="116C1D09"/>
    <w:rsid w:val="13100CC6"/>
    <w:rsid w:val="14F43EAF"/>
    <w:rsid w:val="1796FF16"/>
    <w:rsid w:val="17F2D680"/>
    <w:rsid w:val="182874D8"/>
    <w:rsid w:val="1A5B17D0"/>
    <w:rsid w:val="1C6CE7FC"/>
    <w:rsid w:val="1CB1E3CD"/>
    <w:rsid w:val="1E177C6C"/>
    <w:rsid w:val="1EFE0580"/>
    <w:rsid w:val="1F27010F"/>
    <w:rsid w:val="217B8338"/>
    <w:rsid w:val="21ECAD60"/>
    <w:rsid w:val="23E64545"/>
    <w:rsid w:val="2B4D9C98"/>
    <w:rsid w:val="2D093237"/>
    <w:rsid w:val="2ECB6339"/>
    <w:rsid w:val="2F7917A3"/>
    <w:rsid w:val="2FCECD6C"/>
    <w:rsid w:val="30C1C616"/>
    <w:rsid w:val="313B426B"/>
    <w:rsid w:val="315E138B"/>
    <w:rsid w:val="3212DE0C"/>
    <w:rsid w:val="335B90B5"/>
    <w:rsid w:val="34FD6883"/>
    <w:rsid w:val="36072BAA"/>
    <w:rsid w:val="378C318E"/>
    <w:rsid w:val="37FD0160"/>
    <w:rsid w:val="3BFC5961"/>
    <w:rsid w:val="3C4840BC"/>
    <w:rsid w:val="3DBEE38E"/>
    <w:rsid w:val="3DE572DE"/>
    <w:rsid w:val="3E52BE21"/>
    <w:rsid w:val="402C4D7E"/>
    <w:rsid w:val="4151E478"/>
    <w:rsid w:val="41706706"/>
    <w:rsid w:val="41D2E1A2"/>
    <w:rsid w:val="42D60772"/>
    <w:rsid w:val="4405A4DE"/>
    <w:rsid w:val="46716928"/>
    <w:rsid w:val="488F27DF"/>
    <w:rsid w:val="48B5710E"/>
    <w:rsid w:val="48BA2C28"/>
    <w:rsid w:val="48E9BA5B"/>
    <w:rsid w:val="49247BE2"/>
    <w:rsid w:val="4A666E12"/>
    <w:rsid w:val="4B0A8567"/>
    <w:rsid w:val="4D800E0B"/>
    <w:rsid w:val="4F8497A0"/>
    <w:rsid w:val="542D047A"/>
    <w:rsid w:val="545F2C00"/>
    <w:rsid w:val="546F0611"/>
    <w:rsid w:val="54960F46"/>
    <w:rsid w:val="5506D15F"/>
    <w:rsid w:val="55C0B57F"/>
    <w:rsid w:val="581BD96D"/>
    <w:rsid w:val="59C412E5"/>
    <w:rsid w:val="5A206BC9"/>
    <w:rsid w:val="5A8C0746"/>
    <w:rsid w:val="5B684AD9"/>
    <w:rsid w:val="5B75C63B"/>
    <w:rsid w:val="5C1F857A"/>
    <w:rsid w:val="5DE91DA6"/>
    <w:rsid w:val="5EAD1F95"/>
    <w:rsid w:val="6005F240"/>
    <w:rsid w:val="604B80A7"/>
    <w:rsid w:val="627AB7DA"/>
    <w:rsid w:val="64092483"/>
    <w:rsid w:val="6612D727"/>
    <w:rsid w:val="67355328"/>
    <w:rsid w:val="6766F337"/>
    <w:rsid w:val="67CEE35A"/>
    <w:rsid w:val="69EA4391"/>
    <w:rsid w:val="6A9025F0"/>
    <w:rsid w:val="6B3C3BC1"/>
    <w:rsid w:val="6B5589A0"/>
    <w:rsid w:val="6CB519E6"/>
    <w:rsid w:val="6D381758"/>
    <w:rsid w:val="6E479BFB"/>
    <w:rsid w:val="6ED22151"/>
    <w:rsid w:val="6FBA3AF4"/>
    <w:rsid w:val="701198CE"/>
    <w:rsid w:val="74CDD613"/>
    <w:rsid w:val="7604E03C"/>
    <w:rsid w:val="790CBA79"/>
    <w:rsid w:val="79933847"/>
    <w:rsid w:val="79B6B723"/>
    <w:rsid w:val="79BE18C6"/>
    <w:rsid w:val="79D92009"/>
    <w:rsid w:val="7AF3B6F5"/>
    <w:rsid w:val="7C1B10E6"/>
    <w:rsid w:val="7CC98B97"/>
    <w:rsid w:val="7E84499E"/>
    <w:rsid w:val="7F4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B7DA"/>
  <w15:chartTrackingRefBased/>
  <w15:docId w15:val="{64392760-53F1-4C20-86CA-E7E43893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594"/>
  </w:style>
  <w:style w:type="paragraph" w:styleId="Footer">
    <w:name w:val="footer"/>
    <w:basedOn w:val="Normal"/>
    <w:link w:val="FooterChar"/>
    <w:uiPriority w:val="99"/>
    <w:unhideWhenUsed/>
    <w:rsid w:val="00D91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594"/>
  </w:style>
  <w:style w:type="paragraph" w:styleId="Caption">
    <w:name w:val="caption"/>
    <w:basedOn w:val="Normal"/>
    <w:next w:val="Normal"/>
    <w:uiPriority w:val="35"/>
    <w:unhideWhenUsed/>
    <w:qFormat/>
    <w:rsid w:val="00D915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1594"/>
    <w:rPr>
      <w:color w:val="808080"/>
    </w:rPr>
  </w:style>
  <w:style w:type="paragraph" w:styleId="ListParagraph">
    <w:name w:val="List Paragraph"/>
    <w:basedOn w:val="Normal"/>
    <w:uiPriority w:val="34"/>
    <w:qFormat/>
    <w:rsid w:val="00F47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0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B4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44375"/>
    <w:pPr>
      <w:tabs>
        <w:tab w:val="right" w:leader="dot" w:pos="8630"/>
      </w:tabs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216E"/>
    <w:pPr>
      <w:spacing w:after="0" w:line="48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D4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tinb\Downloads\BrennaeStinson_Interim_Paper.docx" TargetMode="External"/><Relationship Id="rId18" Type="http://schemas.openxmlformats.org/officeDocument/2006/relationships/hyperlink" Target="file:///C:\Users\stinb\Downloads\BrennaeStinson_Interim_Paper.docx" TargetMode="External"/><Relationship Id="rId26" Type="http://schemas.openxmlformats.org/officeDocument/2006/relationships/hyperlink" Target="file:///C:\Users\stinb\Downloads\BrennaeStinson_Interim_Paper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C:\Users\stinb\Downloads\BrennaeStinson_Interim_Paper.docx" TargetMode="External"/><Relationship Id="rId34" Type="http://schemas.openxmlformats.org/officeDocument/2006/relationships/image" Target="media/image8.jpeg"/><Relationship Id="rId42" Type="http://schemas.openxmlformats.org/officeDocument/2006/relationships/hyperlink" Target="https://www.mathworks.com/help/dsp/ref/filterdesigner.html?s_tid=doc_ta" TargetMode="External"/><Relationship Id="rId47" Type="http://schemas.openxmlformats.org/officeDocument/2006/relationships/image" Target="media/image13.png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stinb\Downloads\BrennaeStinson_Interim_Paper.docx" TargetMode="External"/><Relationship Id="rId29" Type="http://schemas.openxmlformats.org/officeDocument/2006/relationships/image" Target="media/image3.jpeg"/><Relationship Id="rId11" Type="http://schemas.openxmlformats.org/officeDocument/2006/relationships/hyperlink" Target="file:///C:\Users\stinb\Downloads\BrennaeStinson_Interim_Paper.docx" TargetMode="External"/><Relationship Id="rId24" Type="http://schemas.openxmlformats.org/officeDocument/2006/relationships/hyperlink" Target="file:///C:\Users\stinb\Downloads\BrennaeStinson_Interim_Paper.docx" TargetMode="External"/><Relationship Id="rId32" Type="http://schemas.openxmlformats.org/officeDocument/2006/relationships/image" Target="media/image4.JPG"/><Relationship Id="rId37" Type="http://schemas.openxmlformats.org/officeDocument/2006/relationships/image" Target="media/image8.png"/><Relationship Id="rId40" Type="http://schemas.openxmlformats.org/officeDocument/2006/relationships/hyperlink" Target="https://www.mathworks.com/help/matlab/ref/fft.html?s_tid=doc_ta" TargetMode="External"/><Relationship Id="rId45" Type="http://schemas.openxmlformats.org/officeDocument/2006/relationships/image" Target="media/image11.pn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file:///C:\Users\stinb\Downloads\BrennaeStinson_Interim_Paper.docx" TargetMode="External"/><Relationship Id="rId19" Type="http://schemas.openxmlformats.org/officeDocument/2006/relationships/hyperlink" Target="file:///C:\Users\stinb\Downloads\BrennaeStinson_Interim_Paper.docx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mathworks.com/help/signal/ref/spectrogram.html?s_tid=doc_ta" TargetMode="External"/><Relationship Id="rId52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stinb\Downloads\BrennaeStinson_Interim_Paper.docx" TargetMode="External"/><Relationship Id="rId22" Type="http://schemas.openxmlformats.org/officeDocument/2006/relationships/hyperlink" Target="file:///C:\Users\stinb\Downloads\BrennaeStinson_Interim_Paper.docx" TargetMode="External"/><Relationship Id="rId27" Type="http://schemas.openxmlformats.org/officeDocument/2006/relationships/image" Target="media/image1.JPG"/><Relationship Id="rId30" Type="http://schemas.openxmlformats.org/officeDocument/2006/relationships/image" Target="media/image4.jpeg"/><Relationship Id="rId35" Type="http://schemas.openxmlformats.org/officeDocument/2006/relationships/image" Target="media/image5.png"/><Relationship Id="rId43" Type="http://schemas.openxmlformats.org/officeDocument/2006/relationships/hyperlink" Target="https://www.mathworks.com/help/signal/ref/findpeaks.html" TargetMode="External"/><Relationship Id="rId48" Type="http://schemas.openxmlformats.org/officeDocument/2006/relationships/image" Target="media/image17.png"/><Relationship Id="rId8" Type="http://schemas.openxmlformats.org/officeDocument/2006/relationships/footnotes" Target="footnote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file:///C:\Users\stinb\Downloads\BrennaeStinson_Interim_Paper.docx" TargetMode="External"/><Relationship Id="rId17" Type="http://schemas.openxmlformats.org/officeDocument/2006/relationships/hyperlink" Target="file:///C:\Users\stinb\Downloads\BrennaeStinson_Interim_Paper.docx" TargetMode="External"/><Relationship Id="rId25" Type="http://schemas.openxmlformats.org/officeDocument/2006/relationships/hyperlink" Target="file:///C:\Users\stinb\Downloads\BrennaeStinson_Interim_Paper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9.png"/><Relationship Id="rId46" Type="http://schemas.openxmlformats.org/officeDocument/2006/relationships/image" Target="media/image12.png"/><Relationship Id="rId20" Type="http://schemas.openxmlformats.org/officeDocument/2006/relationships/hyperlink" Target="file:///C:\Users\stinb\Downloads\BrennaeStinson_Interim_Paper.docx" TargetMode="External"/><Relationship Id="rId41" Type="http://schemas.openxmlformats.org/officeDocument/2006/relationships/hyperlink" Target="https://www.mathworks.com/help/matlab/ref/filter.html?s_tid=doc_ta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file:///C:\Users\stinb\Downloads\BrennaeStinson_Interim_Paper.docx" TargetMode="External"/><Relationship Id="rId23" Type="http://schemas.openxmlformats.org/officeDocument/2006/relationships/hyperlink" Target="file:///C:\Users\stinb\Downloads\BrennaeStinson_Interim_Paper.docx" TargetMode="External"/><Relationship Id="rId28" Type="http://schemas.openxmlformats.org/officeDocument/2006/relationships/image" Target="media/image2.JPG"/><Relationship Id="rId36" Type="http://schemas.openxmlformats.org/officeDocument/2006/relationships/image" Target="media/image6.png"/><Relationship Id="rId4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7BDC78ACFD46BFFAEAC65EAF250A" ma:contentTypeVersion="10" ma:contentTypeDescription="Create a new document." ma:contentTypeScope="" ma:versionID="c014bcafd0cef874a31bb9c23716f0c8">
  <xsd:schema xmlns:xsd="http://www.w3.org/2001/XMLSchema" xmlns:xs="http://www.w3.org/2001/XMLSchema" xmlns:p="http://schemas.microsoft.com/office/2006/metadata/properties" xmlns:ns2="2e72c2ee-7af3-422f-a9c4-4dc59d16d68e" targetNamespace="http://schemas.microsoft.com/office/2006/metadata/properties" ma:root="true" ma:fieldsID="21879d22e0edece730dfe2fafeba8e30" ns2:_="">
    <xsd:import namespace="2e72c2ee-7af3-422f-a9c4-4dc59d16d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c2ee-7af3-422f-a9c4-4dc59d16d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908BDC-228A-49B1-91B5-35CBF9914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2c2ee-7af3-422f-a9c4-4dc59d16d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A0BFC-30FB-4544-8794-279B0A6CE8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79D82F-3F82-41AF-A9C0-46F0DE0AE5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1595</Words>
  <Characters>9093</Characters>
  <Application>Microsoft Office Word</Application>
  <DocSecurity>0</DocSecurity>
  <Lines>75</Lines>
  <Paragraphs>21</Paragraphs>
  <ScaleCrop>false</ScaleCrop>
  <Company/>
  <LinksUpToDate>false</LinksUpToDate>
  <CharactersWithSpaces>10667</CharactersWithSpaces>
  <SharedDoc>false</SharedDoc>
  <HLinks>
    <vt:vector size="132" baseType="variant">
      <vt:variant>
        <vt:i4>7274598</vt:i4>
      </vt:variant>
      <vt:variant>
        <vt:i4>66</vt:i4>
      </vt:variant>
      <vt:variant>
        <vt:i4>0</vt:i4>
      </vt:variant>
      <vt:variant>
        <vt:i4>5</vt:i4>
      </vt:variant>
      <vt:variant>
        <vt:lpwstr>https://www.mathworks.com/help/signal/ref/spectrogram.html?s_tid=doc_ta</vt:lpwstr>
      </vt:variant>
      <vt:variant>
        <vt:lpwstr/>
      </vt:variant>
      <vt:variant>
        <vt:i4>1769498</vt:i4>
      </vt:variant>
      <vt:variant>
        <vt:i4>63</vt:i4>
      </vt:variant>
      <vt:variant>
        <vt:i4>0</vt:i4>
      </vt:variant>
      <vt:variant>
        <vt:i4>5</vt:i4>
      </vt:variant>
      <vt:variant>
        <vt:lpwstr>https://www.mathworks.com/help/signal/ref/findpeaks.html</vt:lpwstr>
      </vt:variant>
      <vt:variant>
        <vt:lpwstr/>
      </vt:variant>
      <vt:variant>
        <vt:i4>6422626</vt:i4>
      </vt:variant>
      <vt:variant>
        <vt:i4>60</vt:i4>
      </vt:variant>
      <vt:variant>
        <vt:i4>0</vt:i4>
      </vt:variant>
      <vt:variant>
        <vt:i4>5</vt:i4>
      </vt:variant>
      <vt:variant>
        <vt:lpwstr>https://www.mathworks.com/help/dsp/ref/filterdesigner.html?s_tid=doc_ta</vt:lpwstr>
      </vt:variant>
      <vt:variant>
        <vt:lpwstr/>
      </vt:variant>
      <vt:variant>
        <vt:i4>2883640</vt:i4>
      </vt:variant>
      <vt:variant>
        <vt:i4>57</vt:i4>
      </vt:variant>
      <vt:variant>
        <vt:i4>0</vt:i4>
      </vt:variant>
      <vt:variant>
        <vt:i4>5</vt:i4>
      </vt:variant>
      <vt:variant>
        <vt:lpwstr>https://www.mathworks.com/help/matlab/ref/filter.html?s_tid=doc_ta</vt:lpwstr>
      </vt:variant>
      <vt:variant>
        <vt:lpwstr/>
      </vt:variant>
      <vt:variant>
        <vt:i4>6488162</vt:i4>
      </vt:variant>
      <vt:variant>
        <vt:i4>54</vt:i4>
      </vt:variant>
      <vt:variant>
        <vt:i4>0</vt:i4>
      </vt:variant>
      <vt:variant>
        <vt:i4>5</vt:i4>
      </vt:variant>
      <vt:variant>
        <vt:lpwstr>https://www.mathworks.com/help/matlab/ref/fft.html?s_tid=doc_ta</vt:lpwstr>
      </vt:variant>
      <vt:variant>
        <vt:lpwstr/>
      </vt:variant>
      <vt:variant>
        <vt:i4>7798859</vt:i4>
      </vt:variant>
      <vt:variant>
        <vt:i4>50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_Toc332140187</vt:lpwstr>
      </vt:variant>
      <vt:variant>
        <vt:i4>7733323</vt:i4>
      </vt:variant>
      <vt:variant>
        <vt:i4>47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_Toc332140193</vt:lpwstr>
      </vt:variant>
      <vt:variant>
        <vt:i4>7798859</vt:i4>
      </vt:variant>
      <vt:variant>
        <vt:i4>44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_Toc332140187</vt:lpwstr>
      </vt:variant>
      <vt:variant>
        <vt:i4>7733323</vt:i4>
      </vt:variant>
      <vt:variant>
        <vt:i4>41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_Toc332140192</vt:lpwstr>
      </vt:variant>
      <vt:variant>
        <vt:i4>7733323</vt:i4>
      </vt:variant>
      <vt:variant>
        <vt:i4>38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_Toc332140191</vt:lpwstr>
      </vt:variant>
      <vt:variant>
        <vt:i4>7864395</vt:i4>
      </vt:variant>
      <vt:variant>
        <vt:i4>35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_Toc332140175</vt:lpwstr>
      </vt:variant>
      <vt:variant>
        <vt:i4>7864395</vt:i4>
      </vt:variant>
      <vt:variant>
        <vt:i4>32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_Toc332140175</vt:lpwstr>
      </vt:variant>
      <vt:variant>
        <vt:i4>7798859</vt:i4>
      </vt:variant>
      <vt:variant>
        <vt:i4>29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_Toc332140187</vt:lpwstr>
      </vt:variant>
      <vt:variant>
        <vt:i4>7864395</vt:i4>
      </vt:variant>
      <vt:variant>
        <vt:i4>26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  <vt:variant>
        <vt:i4>7864395</vt:i4>
      </vt:variant>
      <vt:variant>
        <vt:i4>23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  <vt:variant>
        <vt:i4>7864395</vt:i4>
      </vt:variant>
      <vt:variant>
        <vt:i4>20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  <vt:variant>
        <vt:i4>7864395</vt:i4>
      </vt:variant>
      <vt:variant>
        <vt:i4>17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_Toc332140175</vt:lpwstr>
      </vt:variant>
      <vt:variant>
        <vt:i4>7864395</vt:i4>
      </vt:variant>
      <vt:variant>
        <vt:i4>14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  <vt:variant>
        <vt:i4>7864395</vt:i4>
      </vt:variant>
      <vt:variant>
        <vt:i4>11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  <vt:variant>
        <vt:i4>7864395</vt:i4>
      </vt:variant>
      <vt:variant>
        <vt:i4>8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  <vt:variant>
        <vt:i4>7864395</vt:i4>
      </vt:variant>
      <vt:variant>
        <vt:i4>5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  <vt:variant>
        <vt:i4>7864395</vt:i4>
      </vt:variant>
      <vt:variant>
        <vt:i4>2</vt:i4>
      </vt:variant>
      <vt:variant>
        <vt:i4>0</vt:i4>
      </vt:variant>
      <vt:variant>
        <vt:i4>5</vt:i4>
      </vt:variant>
      <vt:variant>
        <vt:lpwstr>C:\Users\stinb\Downloads\BrennaeStinson_Interim_Paper.docx</vt:lpwstr>
      </vt:variant>
      <vt:variant>
        <vt:lpwstr>_Toc332140174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Stinson, Brennae</dc:creator>
  <cp:keywords/>
  <dc:description/>
  <cp:lastModifiedBy>Farshad Bolouri</cp:lastModifiedBy>
  <cp:revision>7</cp:revision>
  <dcterms:created xsi:type="dcterms:W3CDTF">2021-10-20T04:43:00Z</dcterms:created>
  <dcterms:modified xsi:type="dcterms:W3CDTF">2021-10-20T04:50:00Z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0x01010094287BDC78ACFD46BFFAEAC65EAF250A</vt:lpwstr>
  </property>
</Properties>
</file>